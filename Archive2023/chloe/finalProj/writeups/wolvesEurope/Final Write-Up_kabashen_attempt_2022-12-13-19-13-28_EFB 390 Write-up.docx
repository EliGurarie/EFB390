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A9BC" w14:textId="44F336FF" w:rsidR="00D10563" w:rsidRPr="00FE4A2D" w:rsidRDefault="003C0E28" w:rsidP="00FE4A2D">
      <w:pPr>
        <w:spacing w:line="360" w:lineRule="auto"/>
        <w:rPr>
          <w:rFonts w:ascii="Times New Roman" w:hAnsi="Times New Roman" w:cs="Times New Roman"/>
        </w:rPr>
      </w:pPr>
      <w:r w:rsidRPr="00FE4A2D">
        <w:rPr>
          <w:rFonts w:ascii="Times New Roman" w:hAnsi="Times New Roman" w:cs="Times New Roman"/>
        </w:rPr>
        <w:t xml:space="preserve">Kristen </w:t>
      </w:r>
      <w:proofErr w:type="spellStart"/>
      <w:r w:rsidRPr="00FE4A2D">
        <w:rPr>
          <w:rFonts w:ascii="Times New Roman" w:hAnsi="Times New Roman" w:cs="Times New Roman"/>
        </w:rPr>
        <w:t>Bashen</w:t>
      </w:r>
      <w:proofErr w:type="spellEnd"/>
    </w:p>
    <w:p w14:paraId="4191AC3A" w14:textId="3036914E" w:rsidR="00C92E84" w:rsidRPr="00FE4A2D" w:rsidRDefault="00C92E84" w:rsidP="00FE4A2D">
      <w:pPr>
        <w:spacing w:line="360" w:lineRule="auto"/>
        <w:rPr>
          <w:rFonts w:ascii="Times New Roman" w:hAnsi="Times New Roman" w:cs="Times New Roman"/>
        </w:rPr>
      </w:pPr>
      <w:r w:rsidRPr="00FE4A2D">
        <w:rPr>
          <w:rFonts w:ascii="Times New Roman" w:hAnsi="Times New Roman" w:cs="Times New Roman"/>
        </w:rPr>
        <w:t xml:space="preserve">December </w:t>
      </w:r>
      <w:r w:rsidR="004D68E4" w:rsidRPr="00FE4A2D">
        <w:rPr>
          <w:rFonts w:ascii="Times New Roman" w:hAnsi="Times New Roman" w:cs="Times New Roman"/>
        </w:rPr>
        <w:t>1</w:t>
      </w:r>
      <w:r w:rsidRPr="00FE4A2D">
        <w:rPr>
          <w:rFonts w:ascii="Times New Roman" w:hAnsi="Times New Roman" w:cs="Times New Roman"/>
        </w:rPr>
        <w:t>2, 2022</w:t>
      </w:r>
    </w:p>
    <w:p w14:paraId="5BAF52DC" w14:textId="13150F63" w:rsidR="003C0E28" w:rsidRPr="00FE4A2D" w:rsidRDefault="00C92E84" w:rsidP="00FE4A2D">
      <w:pPr>
        <w:spacing w:line="360" w:lineRule="auto"/>
        <w:rPr>
          <w:rFonts w:ascii="Times New Roman" w:hAnsi="Times New Roman" w:cs="Times New Roman"/>
        </w:rPr>
      </w:pPr>
      <w:r w:rsidRPr="00FE4A2D">
        <w:rPr>
          <w:rFonts w:ascii="Times New Roman" w:hAnsi="Times New Roman" w:cs="Times New Roman"/>
        </w:rPr>
        <w:t xml:space="preserve">EFB 390 </w:t>
      </w:r>
    </w:p>
    <w:p w14:paraId="29FC0908" w14:textId="38D18A66" w:rsidR="00C92E84" w:rsidRPr="00FE4A2D" w:rsidRDefault="00C92E84" w:rsidP="00FE4A2D">
      <w:pPr>
        <w:spacing w:line="360" w:lineRule="auto"/>
        <w:rPr>
          <w:rFonts w:ascii="Times New Roman" w:hAnsi="Times New Roman" w:cs="Times New Roman"/>
        </w:rPr>
      </w:pPr>
      <w:r w:rsidRPr="00FE4A2D">
        <w:rPr>
          <w:rFonts w:ascii="Times New Roman" w:hAnsi="Times New Roman" w:cs="Times New Roman"/>
        </w:rPr>
        <w:t>Final Project Write-up</w:t>
      </w:r>
    </w:p>
    <w:p w14:paraId="70A8E55E" w14:textId="77777777" w:rsidR="009C1110" w:rsidRDefault="009C1110" w:rsidP="00FE4A2D">
      <w:pPr>
        <w:spacing w:line="360" w:lineRule="auto"/>
        <w:rPr>
          <w:rFonts w:ascii="Times New Roman" w:hAnsi="Times New Roman" w:cs="Times New Roman"/>
        </w:rPr>
      </w:pPr>
    </w:p>
    <w:p w14:paraId="2D8B5D3D" w14:textId="7411F9CB" w:rsidR="00BC59DA" w:rsidRPr="00FE4A2D" w:rsidRDefault="00BC59DA" w:rsidP="002A7461">
      <w:pPr>
        <w:spacing w:line="360" w:lineRule="auto"/>
        <w:rPr>
          <w:rFonts w:ascii="Times New Roman" w:hAnsi="Times New Roman" w:cs="Times New Roman"/>
        </w:rPr>
      </w:pPr>
      <w:r w:rsidRPr="00FE4A2D">
        <w:rPr>
          <w:rFonts w:ascii="Times New Roman" w:hAnsi="Times New Roman" w:cs="Times New Roman"/>
        </w:rPr>
        <w:tab/>
      </w:r>
    </w:p>
    <w:p w14:paraId="5859918F" w14:textId="7EF1E166" w:rsidR="00FE4A2D" w:rsidRDefault="00FE0FFA" w:rsidP="002A7461">
      <w:pPr>
        <w:pStyle w:val="NormalWeb"/>
        <w:spacing w:before="0" w:beforeAutospacing="0" w:after="0" w:afterAutospacing="0" w:line="360" w:lineRule="auto"/>
        <w:rPr>
          <w:color w:val="000000"/>
        </w:rPr>
      </w:pPr>
      <w:r w:rsidRPr="00FE4A2D">
        <w:tab/>
      </w:r>
      <w:r w:rsidR="00BC6E02" w:rsidRPr="005B6EC1">
        <w:t>Because of human-wildlife conflicts, wolves (Canis lupus) were hunted nearly to extinction in North America and Europe during the 20</w:t>
      </w:r>
      <w:r w:rsidR="00BC6E02" w:rsidRPr="005B6EC1">
        <w:rPr>
          <w:vertAlign w:val="superscript"/>
        </w:rPr>
        <w:t>th</w:t>
      </w:r>
      <w:r w:rsidR="00BC6E02" w:rsidRPr="005B6EC1">
        <w:t xml:space="preserve"> century. </w:t>
      </w:r>
      <w:r w:rsidR="008E6BD9" w:rsidRPr="005B6EC1">
        <w:t>Other factors like habitat loss</w:t>
      </w:r>
      <w:r w:rsidR="002A72CA" w:rsidRPr="005B6EC1">
        <w:t xml:space="preserve"> and increasing </w:t>
      </w:r>
      <w:r w:rsidR="00BC6E02" w:rsidRPr="005B6EC1">
        <w:t xml:space="preserve">human </w:t>
      </w:r>
      <w:r w:rsidR="002A72CA" w:rsidRPr="005B6EC1">
        <w:t xml:space="preserve">populations have </w:t>
      </w:r>
      <w:r w:rsidR="00BD40DA" w:rsidRPr="005B6EC1">
        <w:t xml:space="preserve">created hurdles for wolf conservation and recovery. </w:t>
      </w:r>
      <w:r w:rsidR="002411B0" w:rsidRPr="005B6EC1">
        <w:t>However</w:t>
      </w:r>
      <w:r w:rsidR="0012146D" w:rsidRPr="005B6EC1">
        <w:t>, in the last decade</w:t>
      </w:r>
      <w:r w:rsidR="00A92286" w:rsidRPr="005B6EC1">
        <w:t xml:space="preserve">, the wolf population has </w:t>
      </w:r>
      <w:r w:rsidR="00490E43" w:rsidRPr="005B6EC1">
        <w:t>increased</w:t>
      </w:r>
      <w:r w:rsidR="00A92286" w:rsidRPr="005B6EC1">
        <w:t xml:space="preserve"> </w:t>
      </w:r>
      <w:r w:rsidR="00210FA5" w:rsidRPr="005B6EC1">
        <w:t xml:space="preserve">in Europe. </w:t>
      </w:r>
      <w:r w:rsidR="0093421A" w:rsidRPr="005B6EC1">
        <w:t>To create effective management strategies,</w:t>
      </w:r>
      <w:r w:rsidR="001678B1" w:rsidRPr="005B6EC1">
        <w:t xml:space="preserve"> wolf-human interactions must be addressed and </w:t>
      </w:r>
      <w:r w:rsidR="009C5BD9" w:rsidRPr="005B6EC1">
        <w:t>understood</w:t>
      </w:r>
      <w:r w:rsidR="00875F43" w:rsidRPr="005B6EC1">
        <w:t xml:space="preserve">. Throughout different countries </w:t>
      </w:r>
      <w:r w:rsidR="00B14A4D" w:rsidRPr="005B6EC1">
        <w:t>in Europe and states in the U.S.</w:t>
      </w:r>
      <w:r w:rsidR="00875F43" w:rsidRPr="005B6EC1">
        <w:t>, governments</w:t>
      </w:r>
      <w:r w:rsidR="008B4119">
        <w:t>,</w:t>
      </w:r>
      <w:r w:rsidR="00E540B6" w:rsidRPr="005B6EC1">
        <w:t xml:space="preserve"> and citizens have different opinions on what they would like their wolf-human interactions to look like. </w:t>
      </w:r>
      <w:r w:rsidR="00101DAF" w:rsidRPr="005B6EC1">
        <w:rPr>
          <w:color w:val="000000"/>
        </w:rPr>
        <w:t xml:space="preserve">Although </w:t>
      </w:r>
      <w:r w:rsidR="005B6EC1" w:rsidRPr="005B6EC1">
        <w:rPr>
          <w:color w:val="000000"/>
        </w:rPr>
        <w:t xml:space="preserve">human </w:t>
      </w:r>
      <w:r w:rsidR="00101DAF" w:rsidRPr="005B6EC1">
        <w:rPr>
          <w:color w:val="000000"/>
        </w:rPr>
        <w:t xml:space="preserve">populations are </w:t>
      </w:r>
      <w:r w:rsidR="005223DE" w:rsidRPr="005B6EC1">
        <w:rPr>
          <w:color w:val="000000"/>
        </w:rPr>
        <w:t>denser</w:t>
      </w:r>
      <w:r w:rsidR="00101DAF" w:rsidRPr="005B6EC1">
        <w:rPr>
          <w:color w:val="000000"/>
        </w:rPr>
        <w:t xml:space="preserve"> and closer in proximity</w:t>
      </w:r>
      <w:r w:rsidR="00BC6E02" w:rsidRPr="005B6EC1">
        <w:rPr>
          <w:color w:val="000000"/>
        </w:rPr>
        <w:t xml:space="preserve"> in Europe,</w:t>
      </w:r>
      <w:r w:rsidR="00101DAF" w:rsidRPr="005B6EC1">
        <w:rPr>
          <w:color w:val="000000"/>
        </w:rPr>
        <w:t xml:space="preserve"> </w:t>
      </w:r>
      <w:r w:rsidR="005B6EC1" w:rsidRPr="005B6EC1">
        <w:rPr>
          <w:color w:val="000000"/>
        </w:rPr>
        <w:t>wolf</w:t>
      </w:r>
      <w:r w:rsidR="00101DAF" w:rsidRPr="005B6EC1">
        <w:rPr>
          <w:color w:val="000000"/>
        </w:rPr>
        <w:t xml:space="preserve"> population</w:t>
      </w:r>
      <w:r w:rsidR="00BC6E02" w:rsidRPr="005B6EC1">
        <w:rPr>
          <w:color w:val="000000"/>
        </w:rPr>
        <w:t>s</w:t>
      </w:r>
      <w:r w:rsidR="00101DAF" w:rsidRPr="005B6EC1">
        <w:rPr>
          <w:color w:val="000000"/>
        </w:rPr>
        <w:t xml:space="preserve"> </w:t>
      </w:r>
      <w:r w:rsidR="00BC6E02" w:rsidRPr="005B6EC1">
        <w:rPr>
          <w:color w:val="000000"/>
        </w:rPr>
        <w:t>are</w:t>
      </w:r>
      <w:r w:rsidR="00101DAF" w:rsidRPr="005B6EC1">
        <w:rPr>
          <w:color w:val="000000"/>
        </w:rPr>
        <w:t xml:space="preserve"> now double</w:t>
      </w:r>
      <w:r w:rsidR="005B6EC1" w:rsidRPr="005B6EC1">
        <w:rPr>
          <w:color w:val="000000"/>
        </w:rPr>
        <w:t xml:space="preserve"> what they are in the U.S. </w:t>
      </w:r>
      <w:r w:rsidR="00FE4A2D" w:rsidRPr="005B6EC1">
        <w:rPr>
          <w:color w:val="000000"/>
        </w:rPr>
        <w:t xml:space="preserve">Since wolf populations hit a minimum in Europe, there has been a positive shift in the societal perceptions of wolves, which has allowed their populations to </w:t>
      </w:r>
      <w:r w:rsidR="00996217" w:rsidRPr="005B6EC1">
        <w:rPr>
          <w:color w:val="000000"/>
        </w:rPr>
        <w:t>persevere</w:t>
      </w:r>
      <w:r w:rsidR="00FE4A2D" w:rsidRPr="005B6EC1">
        <w:rPr>
          <w:color w:val="000000"/>
        </w:rPr>
        <w:t xml:space="preserve"> and remain protected.</w:t>
      </w:r>
      <w:r w:rsidR="00FE4A2D" w:rsidRPr="00FE4A2D">
        <w:rPr>
          <w:color w:val="000000"/>
        </w:rPr>
        <w:t> </w:t>
      </w:r>
    </w:p>
    <w:p w14:paraId="2111AF5A" w14:textId="47338FAF" w:rsidR="007570D8" w:rsidRDefault="005456B3" w:rsidP="00953971">
      <w:pPr>
        <w:pStyle w:val="NormalWeb"/>
        <w:spacing w:before="0" w:beforeAutospacing="0" w:after="0" w:afterAutospacing="0" w:line="360" w:lineRule="auto"/>
        <w:ind w:firstLine="720"/>
        <w:rPr>
          <w:color w:val="000000"/>
        </w:rPr>
      </w:pPr>
      <w:r>
        <w:rPr>
          <w:color w:val="000000"/>
        </w:rPr>
        <w:t xml:space="preserve">Wolves are one of the most important </w:t>
      </w:r>
      <w:r w:rsidR="001A3D15">
        <w:rPr>
          <w:color w:val="000000"/>
        </w:rPr>
        <w:t>apex predators</w:t>
      </w:r>
      <w:r>
        <w:rPr>
          <w:color w:val="000000"/>
        </w:rPr>
        <w:t xml:space="preserve"> in </w:t>
      </w:r>
      <w:r w:rsidR="001A3D15">
        <w:rPr>
          <w:color w:val="000000"/>
        </w:rPr>
        <w:t xml:space="preserve">ecosystems. </w:t>
      </w:r>
      <w:r w:rsidR="00346A2C">
        <w:rPr>
          <w:color w:val="000000"/>
        </w:rPr>
        <w:t>They play a major role in keeping ecosystems healthy and deer and elk populations under control</w:t>
      </w:r>
      <w:r w:rsidR="009E209D">
        <w:rPr>
          <w:color w:val="000000"/>
        </w:rPr>
        <w:t xml:space="preserve"> (Landry</w:t>
      </w:r>
      <w:r w:rsidR="004A2D34">
        <w:rPr>
          <w:color w:val="000000"/>
        </w:rPr>
        <w:t xml:space="preserve"> et al. </w:t>
      </w:r>
      <w:r w:rsidR="009E209D">
        <w:rPr>
          <w:color w:val="000000"/>
        </w:rPr>
        <w:t xml:space="preserve">2021). </w:t>
      </w:r>
      <w:r w:rsidR="00AD18CB">
        <w:rPr>
          <w:color w:val="000000"/>
        </w:rPr>
        <w:t xml:space="preserve">Carcasses </w:t>
      </w:r>
      <w:r w:rsidR="001A3D15">
        <w:rPr>
          <w:color w:val="000000"/>
        </w:rPr>
        <w:t xml:space="preserve">left by wolves also play a role in nutrient recycling and provide food for other carnivores. </w:t>
      </w:r>
      <w:r w:rsidR="00C96938">
        <w:rPr>
          <w:color w:val="000000"/>
        </w:rPr>
        <w:t>Many primary producers are now able to thrive in the national parks where wolves are presen</w:t>
      </w:r>
      <w:r w:rsidR="009C1110">
        <w:rPr>
          <w:color w:val="000000"/>
        </w:rPr>
        <w:t>t because of the reduction in deer and elk populations.</w:t>
      </w:r>
      <w:r w:rsidR="00953971">
        <w:rPr>
          <w:color w:val="000000"/>
        </w:rPr>
        <w:t xml:space="preserve"> In Wisconsin, some plant communities in wolf pack territories show greater species </w:t>
      </w:r>
      <w:r w:rsidR="00953971" w:rsidRPr="00953971">
        <w:rPr>
          <w:color w:val="000000"/>
        </w:rPr>
        <w:t xml:space="preserve">richness </w:t>
      </w:r>
      <w:r w:rsidR="00953971" w:rsidRPr="00953971">
        <w:rPr>
          <w:color w:val="333333"/>
          <w:shd w:val="clear" w:color="auto" w:fill="FFFFFF"/>
        </w:rPr>
        <w:t>(Callan et al. 2013)</w:t>
      </w:r>
      <w:r w:rsidR="00953971" w:rsidRPr="00953971">
        <w:rPr>
          <w:color w:val="000000"/>
        </w:rPr>
        <w:t>. Wolves</w:t>
      </w:r>
      <w:r w:rsidR="00953971">
        <w:rPr>
          <w:color w:val="000000"/>
        </w:rPr>
        <w:t xml:space="preserve"> are highly territorial and have direct and indirect defensive strategies that minimize encounters with adjacent packs (San Diego Zoo Wildlife Alliance Library, 2022). Direct encounters with other packs or threats like humans, often result in aggressive behavior like chases, injuries, and death </w:t>
      </w:r>
      <w:r w:rsidR="00953971">
        <w:rPr>
          <w:color w:val="000000"/>
        </w:rPr>
        <w:t>(San Diego Zoo Wildlife Alliance Library, 2022).</w:t>
      </w:r>
      <w:r w:rsidR="00953971">
        <w:rPr>
          <w:color w:val="000000"/>
        </w:rPr>
        <w:t xml:space="preserve"> </w:t>
      </w:r>
      <w:r w:rsidR="006469BA">
        <w:rPr>
          <w:color w:val="000000"/>
        </w:rPr>
        <w:t>Territory shifts are seen in exploited populations (e.g., areas with wolf-human interactions</w:t>
      </w:r>
      <w:r w:rsidR="004F0DE3">
        <w:rPr>
          <w:color w:val="000000"/>
        </w:rPr>
        <w:t xml:space="preserve">), </w:t>
      </w:r>
      <w:r w:rsidR="006469BA">
        <w:rPr>
          <w:color w:val="000000"/>
        </w:rPr>
        <w:t>which cause territories to shift as neighboring wolves will move to territories abandoned or vacant by a previous pack</w:t>
      </w:r>
      <w:r w:rsidR="004F0DE3">
        <w:rPr>
          <w:color w:val="000000"/>
        </w:rPr>
        <w:t xml:space="preserve"> (National Park Service, 2021).</w:t>
      </w:r>
      <w:r w:rsidR="00FC57CB">
        <w:rPr>
          <w:color w:val="000000"/>
        </w:rPr>
        <w:t xml:space="preserve"> </w:t>
      </w:r>
      <w:r w:rsidR="004F0DE3">
        <w:rPr>
          <w:color w:val="000000"/>
        </w:rPr>
        <w:t xml:space="preserve">As wolf populations </w:t>
      </w:r>
      <w:r w:rsidR="00254D97">
        <w:rPr>
          <w:color w:val="000000"/>
        </w:rPr>
        <w:t>rise</w:t>
      </w:r>
      <w:r w:rsidR="004F0DE3">
        <w:rPr>
          <w:color w:val="000000"/>
        </w:rPr>
        <w:t xml:space="preserve"> and </w:t>
      </w:r>
      <w:r w:rsidR="00254D97">
        <w:rPr>
          <w:color w:val="000000"/>
        </w:rPr>
        <w:t xml:space="preserve">wolves are </w:t>
      </w:r>
      <w:r w:rsidR="004F0DE3">
        <w:rPr>
          <w:color w:val="000000"/>
        </w:rPr>
        <w:t xml:space="preserve">reintroduced </w:t>
      </w:r>
      <w:r w:rsidR="00254D97">
        <w:rPr>
          <w:color w:val="000000"/>
        </w:rPr>
        <w:t xml:space="preserve">to old territories </w:t>
      </w:r>
      <w:r w:rsidR="004F0DE3">
        <w:rPr>
          <w:color w:val="000000"/>
        </w:rPr>
        <w:lastRenderedPageBreak/>
        <w:t xml:space="preserve">across the world, </w:t>
      </w:r>
      <w:r w:rsidR="00254D97">
        <w:rPr>
          <w:color w:val="000000"/>
        </w:rPr>
        <w:t xml:space="preserve">understanding </w:t>
      </w:r>
      <w:r w:rsidR="004F0DE3">
        <w:rPr>
          <w:color w:val="000000"/>
        </w:rPr>
        <w:t xml:space="preserve">wolf behavioral ecology </w:t>
      </w:r>
      <w:r w:rsidR="00254D97">
        <w:rPr>
          <w:color w:val="000000"/>
        </w:rPr>
        <w:t xml:space="preserve">will become increasingly significant as wolf-human interactions become more common. </w:t>
      </w:r>
    </w:p>
    <w:p w14:paraId="53A0D1A1" w14:textId="5B96F736" w:rsidR="00C228FA" w:rsidRPr="00FE4A2D" w:rsidRDefault="00C228FA" w:rsidP="00C228FA">
      <w:pPr>
        <w:pStyle w:val="NormalWeb"/>
        <w:spacing w:before="0" w:beforeAutospacing="0" w:after="0" w:afterAutospacing="0" w:line="360" w:lineRule="auto"/>
        <w:ind w:firstLine="720"/>
      </w:pPr>
      <w:r w:rsidRPr="0098014F">
        <w:rPr>
          <w:color w:val="000000"/>
          <w:shd w:val="clear" w:color="auto" w:fill="FFFFFF"/>
        </w:rPr>
        <w:t>Although there has been an increase in wolf populations in Europe and North America, populations have had more success in Europe. Numbers in the wolf population in Europe have surpassed North American populations even with higher human density and less protected areas.</w:t>
      </w:r>
      <w:r>
        <w:rPr>
          <w:color w:val="000000"/>
          <w:shd w:val="clear" w:color="auto" w:fill="FFFFFF"/>
        </w:rPr>
        <w:t xml:space="preserve"> Therefore, the greater population of wolves in Europe is caused by the differences in perceptions across countries in Europe and the states in the U.S. as well as the overall higher percentage of private land in the U.S. in Europe.</w:t>
      </w:r>
    </w:p>
    <w:p w14:paraId="7C5103A0" w14:textId="2E2764AB" w:rsidR="00AC5437" w:rsidRDefault="0062784A" w:rsidP="002A7461">
      <w:pPr>
        <w:spacing w:line="360" w:lineRule="auto"/>
        <w:rPr>
          <w:rFonts w:ascii="Times New Roman" w:hAnsi="Times New Roman" w:cs="Times New Roman"/>
          <w:color w:val="000000"/>
          <w:shd w:val="clear" w:color="auto" w:fill="FFFFFF"/>
        </w:rPr>
      </w:pPr>
      <w:r w:rsidRPr="00464FA1">
        <w:rPr>
          <w:rFonts w:ascii="Times New Roman" w:hAnsi="Times New Roman" w:cs="Times New Roman"/>
        </w:rPr>
        <w:tab/>
      </w:r>
      <w:r w:rsidR="000E4D67" w:rsidRPr="00464FA1">
        <w:rPr>
          <w:rFonts w:ascii="Times New Roman" w:hAnsi="Times New Roman" w:cs="Times New Roman"/>
        </w:rPr>
        <w:t>In North America, wolves have been hunted for hundreds of year</w:t>
      </w:r>
      <w:r w:rsidR="005E58F8">
        <w:rPr>
          <w:rFonts w:ascii="Times New Roman" w:hAnsi="Times New Roman" w:cs="Times New Roman"/>
        </w:rPr>
        <w:t>s</w:t>
      </w:r>
      <w:r w:rsidR="008B4119">
        <w:rPr>
          <w:rFonts w:ascii="Times New Roman" w:hAnsi="Times New Roman" w:cs="Times New Roman"/>
        </w:rPr>
        <w:t xml:space="preserve"> </w:t>
      </w:r>
      <w:r w:rsidR="005E58F8">
        <w:rPr>
          <w:rFonts w:ascii="Times New Roman" w:hAnsi="Times New Roman" w:cs="Times New Roman"/>
        </w:rPr>
        <w:t xml:space="preserve">but </w:t>
      </w:r>
      <w:r w:rsidR="008B4119">
        <w:rPr>
          <w:rFonts w:ascii="Times New Roman" w:hAnsi="Times New Roman" w:cs="Times New Roman"/>
        </w:rPr>
        <w:t>were</w:t>
      </w:r>
      <w:r w:rsidR="005E58F8">
        <w:rPr>
          <w:rFonts w:ascii="Times New Roman" w:hAnsi="Times New Roman" w:cs="Times New Roman"/>
        </w:rPr>
        <w:t xml:space="preserve"> not always unsustainable.</w:t>
      </w:r>
      <w:r w:rsidR="00BC6E02">
        <w:rPr>
          <w:rFonts w:ascii="Times New Roman" w:hAnsi="Times New Roman" w:cs="Times New Roman"/>
        </w:rPr>
        <w:t xml:space="preserve"> </w:t>
      </w:r>
      <w:r w:rsidR="000E4D67" w:rsidRPr="00464FA1">
        <w:rPr>
          <w:rFonts w:ascii="Times New Roman" w:hAnsi="Times New Roman" w:cs="Times New Roman"/>
        </w:rPr>
        <w:t xml:space="preserve">Before Europeans arrived, </w:t>
      </w:r>
      <w:r w:rsidR="00653D73" w:rsidRPr="00464FA1">
        <w:rPr>
          <w:rFonts w:ascii="Times New Roman" w:hAnsi="Times New Roman" w:cs="Times New Roman"/>
        </w:rPr>
        <w:t xml:space="preserve">Native Americans </w:t>
      </w:r>
      <w:r w:rsidR="004548D2" w:rsidRPr="00464FA1">
        <w:rPr>
          <w:rFonts w:ascii="Times New Roman" w:hAnsi="Times New Roman" w:cs="Times New Roman"/>
        </w:rPr>
        <w:t xml:space="preserve">included wolves </w:t>
      </w:r>
      <w:r w:rsidR="005223DE">
        <w:rPr>
          <w:rFonts w:ascii="Times New Roman" w:hAnsi="Times New Roman" w:cs="Times New Roman"/>
        </w:rPr>
        <w:t>in</w:t>
      </w:r>
      <w:r w:rsidR="004548D2" w:rsidRPr="00464FA1">
        <w:rPr>
          <w:rFonts w:ascii="Times New Roman" w:hAnsi="Times New Roman" w:cs="Times New Roman"/>
        </w:rPr>
        <w:t xml:space="preserve"> their stories and </w:t>
      </w:r>
      <w:r w:rsidR="00E71BBD" w:rsidRPr="00464FA1">
        <w:rPr>
          <w:rFonts w:ascii="Times New Roman" w:hAnsi="Times New Roman" w:cs="Times New Roman"/>
        </w:rPr>
        <w:t xml:space="preserve">rituals, </w:t>
      </w:r>
      <w:r w:rsidR="00F001B6" w:rsidRPr="00464FA1">
        <w:rPr>
          <w:rFonts w:ascii="Times New Roman" w:hAnsi="Times New Roman" w:cs="Times New Roman"/>
        </w:rPr>
        <w:t xml:space="preserve">depicting them as </w:t>
      </w:r>
      <w:r w:rsidR="00464FA1" w:rsidRPr="00464FA1">
        <w:rPr>
          <w:rFonts w:ascii="Times New Roman" w:hAnsi="Times New Roman" w:cs="Times New Roman"/>
        </w:rPr>
        <w:t>“</w:t>
      </w:r>
      <w:r w:rsidR="00464FA1" w:rsidRPr="00464FA1">
        <w:rPr>
          <w:rFonts w:ascii="Times New Roman" w:hAnsi="Times New Roman" w:cs="Times New Roman"/>
          <w:color w:val="000000"/>
          <w:shd w:val="clear" w:color="auto" w:fill="FFFFFF"/>
        </w:rPr>
        <w:t>ferocious warriors in some traditions and thieving spirits in others</w:t>
      </w:r>
      <w:r w:rsidR="00464FA1" w:rsidRPr="004C4F60">
        <w:rPr>
          <w:rFonts w:ascii="Times New Roman" w:hAnsi="Times New Roman" w:cs="Times New Roman"/>
          <w:color w:val="000000"/>
          <w:shd w:val="clear" w:color="auto" w:fill="FFFFFF"/>
        </w:rPr>
        <w:t>” (</w:t>
      </w:r>
      <w:r w:rsidR="00471767" w:rsidRPr="004C4F60">
        <w:rPr>
          <w:rFonts w:ascii="Times New Roman" w:hAnsi="Times New Roman" w:cs="Times New Roman"/>
          <w:color w:val="000000"/>
          <w:shd w:val="clear" w:color="auto" w:fill="FFFFFF"/>
        </w:rPr>
        <w:t>PBS 2008</w:t>
      </w:r>
      <w:r w:rsidR="00471767" w:rsidRPr="00DA3591">
        <w:rPr>
          <w:rFonts w:ascii="Times New Roman" w:hAnsi="Times New Roman" w:cs="Times New Roman"/>
          <w:color w:val="000000"/>
          <w:shd w:val="clear" w:color="auto" w:fill="FFFFFF"/>
        </w:rPr>
        <w:t xml:space="preserve">). </w:t>
      </w:r>
      <w:r w:rsidR="001C08BE">
        <w:rPr>
          <w:rFonts w:ascii="Times New Roman" w:hAnsi="Times New Roman" w:cs="Times New Roman"/>
          <w:color w:val="000000"/>
          <w:shd w:val="clear" w:color="auto" w:fill="FFFFFF"/>
        </w:rPr>
        <w:t xml:space="preserve">The persecution and fear that Europeans had against wolves </w:t>
      </w:r>
      <w:r w:rsidR="005223DE">
        <w:rPr>
          <w:rFonts w:ascii="Times New Roman" w:hAnsi="Times New Roman" w:cs="Times New Roman"/>
          <w:color w:val="000000"/>
          <w:shd w:val="clear" w:color="auto" w:fill="FFFFFF"/>
        </w:rPr>
        <w:t>were</w:t>
      </w:r>
      <w:r w:rsidR="001C08BE">
        <w:rPr>
          <w:rFonts w:ascii="Times New Roman" w:hAnsi="Times New Roman" w:cs="Times New Roman"/>
          <w:color w:val="000000"/>
          <w:shd w:val="clear" w:color="auto" w:fill="FFFFFF"/>
        </w:rPr>
        <w:t xml:space="preserve"> brought with them when they emigrated to the U.S. </w:t>
      </w:r>
      <w:r w:rsidR="00DA3591" w:rsidRPr="00DA3591">
        <w:rPr>
          <w:rFonts w:ascii="Times New Roman" w:hAnsi="Times New Roman" w:cs="Times New Roman"/>
          <w:color w:val="000000"/>
          <w:shd w:val="clear" w:color="auto" w:fill="FFFFFF"/>
        </w:rPr>
        <w:t xml:space="preserve">Attitudes </w:t>
      </w:r>
      <w:r w:rsidR="00A01CCC">
        <w:rPr>
          <w:rFonts w:ascii="Times New Roman" w:hAnsi="Times New Roman" w:cs="Times New Roman"/>
          <w:color w:val="000000"/>
          <w:shd w:val="clear" w:color="auto" w:fill="FFFFFF"/>
        </w:rPr>
        <w:t>like</w:t>
      </w:r>
      <w:r w:rsidR="00DA3591">
        <w:rPr>
          <w:rFonts w:ascii="Times New Roman" w:hAnsi="Times New Roman" w:cs="Times New Roman"/>
          <w:color w:val="000000"/>
          <w:shd w:val="clear" w:color="auto" w:fill="FFFFFF"/>
        </w:rPr>
        <w:t xml:space="preserve"> John James </w:t>
      </w:r>
      <w:r w:rsidR="000433D3">
        <w:rPr>
          <w:rFonts w:ascii="Times New Roman" w:hAnsi="Times New Roman" w:cs="Times New Roman"/>
          <w:color w:val="000000"/>
          <w:shd w:val="clear" w:color="auto" w:fill="FFFFFF"/>
        </w:rPr>
        <w:t>Audubon</w:t>
      </w:r>
      <w:r w:rsidR="00DA3591">
        <w:rPr>
          <w:rFonts w:ascii="Times New Roman" w:hAnsi="Times New Roman" w:cs="Times New Roman"/>
          <w:color w:val="000000"/>
          <w:shd w:val="clear" w:color="auto" w:fill="FFFFFF"/>
        </w:rPr>
        <w:t xml:space="preserve">, a famous </w:t>
      </w:r>
      <w:r w:rsidR="000433D3">
        <w:rPr>
          <w:rFonts w:ascii="Times New Roman" w:hAnsi="Times New Roman" w:cs="Times New Roman"/>
          <w:color w:val="000000"/>
          <w:shd w:val="clear" w:color="auto" w:fill="FFFFFF"/>
        </w:rPr>
        <w:t xml:space="preserve">artist and naturalist, illustrated wolves as being </w:t>
      </w:r>
      <w:r w:rsidR="001B51E1">
        <w:rPr>
          <w:rFonts w:ascii="Times New Roman" w:hAnsi="Times New Roman" w:cs="Times New Roman"/>
          <w:color w:val="000000"/>
          <w:shd w:val="clear" w:color="auto" w:fill="FFFFFF"/>
        </w:rPr>
        <w:t xml:space="preserve">aggressive and </w:t>
      </w:r>
      <w:r w:rsidR="00D3452F">
        <w:rPr>
          <w:rFonts w:ascii="Times New Roman" w:hAnsi="Times New Roman" w:cs="Times New Roman"/>
          <w:color w:val="000000"/>
          <w:shd w:val="clear" w:color="auto" w:fill="FFFFFF"/>
        </w:rPr>
        <w:t xml:space="preserve">needing to be </w:t>
      </w:r>
      <w:r w:rsidR="00FD7806">
        <w:rPr>
          <w:rFonts w:ascii="Times New Roman" w:hAnsi="Times New Roman" w:cs="Times New Roman"/>
          <w:color w:val="000000"/>
          <w:shd w:val="clear" w:color="auto" w:fill="FFFFFF"/>
        </w:rPr>
        <w:t xml:space="preserve">abolished </w:t>
      </w:r>
      <w:r w:rsidR="00354A92">
        <w:rPr>
          <w:rFonts w:ascii="Times New Roman" w:hAnsi="Times New Roman" w:cs="Times New Roman"/>
          <w:color w:val="000000"/>
          <w:shd w:val="clear" w:color="auto" w:fill="FFFFFF"/>
        </w:rPr>
        <w:t xml:space="preserve">because of the threat they are to </w:t>
      </w:r>
      <w:r w:rsidR="005E58F8">
        <w:rPr>
          <w:rFonts w:ascii="Times New Roman" w:hAnsi="Times New Roman" w:cs="Times New Roman"/>
          <w:color w:val="000000"/>
          <w:shd w:val="clear" w:color="auto" w:fill="FFFFFF"/>
        </w:rPr>
        <w:t xml:space="preserve">livestock (Audubon 2022). </w:t>
      </w:r>
      <w:r w:rsidR="00906CE2">
        <w:rPr>
          <w:rFonts w:ascii="Times New Roman" w:hAnsi="Times New Roman" w:cs="Times New Roman"/>
          <w:color w:val="000000"/>
          <w:shd w:val="clear" w:color="auto" w:fill="FFFFFF"/>
        </w:rPr>
        <w:t xml:space="preserve">This </w:t>
      </w:r>
      <w:r w:rsidR="00A01CCC">
        <w:rPr>
          <w:rFonts w:ascii="Times New Roman" w:hAnsi="Times New Roman" w:cs="Times New Roman"/>
          <w:color w:val="000000"/>
          <w:shd w:val="clear" w:color="auto" w:fill="FFFFFF"/>
        </w:rPr>
        <w:t xml:space="preserve">outlook on wolves </w:t>
      </w:r>
      <w:r w:rsidR="00E82945">
        <w:rPr>
          <w:rFonts w:ascii="Times New Roman" w:hAnsi="Times New Roman" w:cs="Times New Roman"/>
          <w:color w:val="000000"/>
          <w:shd w:val="clear" w:color="auto" w:fill="FFFFFF"/>
        </w:rPr>
        <w:t xml:space="preserve">fostered </w:t>
      </w:r>
      <w:r w:rsidR="00946C38">
        <w:rPr>
          <w:rFonts w:ascii="Times New Roman" w:hAnsi="Times New Roman" w:cs="Times New Roman"/>
          <w:color w:val="000000"/>
          <w:shd w:val="clear" w:color="auto" w:fill="FFFFFF"/>
        </w:rPr>
        <w:t>an eradication plan that nearly hunted the gray wolf to extinction in the U.S. by</w:t>
      </w:r>
      <w:r w:rsidR="00FE5BD0">
        <w:rPr>
          <w:rFonts w:ascii="Times New Roman" w:hAnsi="Times New Roman" w:cs="Times New Roman"/>
          <w:color w:val="000000"/>
          <w:shd w:val="clear" w:color="auto" w:fill="FFFFFF"/>
        </w:rPr>
        <w:t xml:space="preserve"> the middle of the twentieth century. </w:t>
      </w:r>
      <w:r w:rsidR="00CE1FAF">
        <w:rPr>
          <w:rFonts w:ascii="Times New Roman" w:hAnsi="Times New Roman" w:cs="Times New Roman"/>
          <w:color w:val="000000"/>
          <w:shd w:val="clear" w:color="auto" w:fill="FFFFFF"/>
        </w:rPr>
        <w:t>As the New World developed</w:t>
      </w:r>
      <w:r w:rsidR="00A46631">
        <w:rPr>
          <w:rFonts w:ascii="Times New Roman" w:hAnsi="Times New Roman" w:cs="Times New Roman"/>
          <w:color w:val="000000"/>
          <w:shd w:val="clear" w:color="auto" w:fill="FFFFFF"/>
        </w:rPr>
        <w:t xml:space="preserve"> and </w:t>
      </w:r>
      <w:r w:rsidR="00D2482C">
        <w:rPr>
          <w:rFonts w:ascii="Times New Roman" w:hAnsi="Times New Roman" w:cs="Times New Roman"/>
          <w:color w:val="000000"/>
          <w:shd w:val="clear" w:color="auto" w:fill="FFFFFF"/>
        </w:rPr>
        <w:t xml:space="preserve">agriculture spread across the eastern U.S., </w:t>
      </w:r>
      <w:r w:rsidR="007E340D">
        <w:rPr>
          <w:rFonts w:ascii="Times New Roman" w:hAnsi="Times New Roman" w:cs="Times New Roman"/>
          <w:color w:val="000000"/>
          <w:shd w:val="clear" w:color="auto" w:fill="FFFFFF"/>
        </w:rPr>
        <w:t xml:space="preserve">the wolf-human interaction became </w:t>
      </w:r>
      <w:r w:rsidR="00B54645">
        <w:rPr>
          <w:rFonts w:ascii="Times New Roman" w:hAnsi="Times New Roman" w:cs="Times New Roman"/>
          <w:color w:val="000000"/>
          <w:shd w:val="clear" w:color="auto" w:fill="FFFFFF"/>
        </w:rPr>
        <w:t xml:space="preserve">more frequent. </w:t>
      </w:r>
      <w:r w:rsidR="00936C54">
        <w:rPr>
          <w:rFonts w:ascii="Times New Roman" w:hAnsi="Times New Roman" w:cs="Times New Roman"/>
          <w:color w:val="000000"/>
          <w:shd w:val="clear" w:color="auto" w:fill="FFFFFF"/>
        </w:rPr>
        <w:t>Humans became dependent on livestock like cattle and sheep as food and transportation sources</w:t>
      </w:r>
      <w:r w:rsidR="00EB7F4D">
        <w:rPr>
          <w:rFonts w:ascii="Times New Roman" w:hAnsi="Times New Roman" w:cs="Times New Roman"/>
          <w:color w:val="000000"/>
          <w:shd w:val="clear" w:color="auto" w:fill="FFFFFF"/>
        </w:rPr>
        <w:t xml:space="preserve">, which were also easy targets for hungry wolves. </w:t>
      </w:r>
      <w:r w:rsidR="003A0CDA">
        <w:rPr>
          <w:rFonts w:ascii="Times New Roman" w:hAnsi="Times New Roman" w:cs="Times New Roman"/>
          <w:color w:val="000000"/>
          <w:shd w:val="clear" w:color="auto" w:fill="FFFFFF"/>
        </w:rPr>
        <w:t xml:space="preserve">Between </w:t>
      </w:r>
      <w:r w:rsidR="00A6012D">
        <w:rPr>
          <w:rFonts w:ascii="Times New Roman" w:hAnsi="Times New Roman" w:cs="Times New Roman"/>
          <w:color w:val="000000"/>
          <w:shd w:val="clear" w:color="auto" w:fill="FFFFFF"/>
        </w:rPr>
        <w:t xml:space="preserve">folklore and physical violence, colonists began a fate </w:t>
      </w:r>
      <w:r w:rsidR="0047583E">
        <w:rPr>
          <w:rFonts w:ascii="Times New Roman" w:hAnsi="Times New Roman" w:cs="Times New Roman"/>
          <w:color w:val="000000"/>
          <w:shd w:val="clear" w:color="auto" w:fill="FFFFFF"/>
        </w:rPr>
        <w:t xml:space="preserve">for wolves that would continue for hundreds of years. </w:t>
      </w:r>
    </w:p>
    <w:p w14:paraId="5EBF8955" w14:textId="6FD91CED" w:rsidR="00CF464A" w:rsidRDefault="00AD7BE2" w:rsidP="002A7461">
      <w:p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As modern infrastructure expands across our world, </w:t>
      </w:r>
      <w:r w:rsidR="005223DE">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 xml:space="preserve">habitat for wolves </w:t>
      </w:r>
      <w:r w:rsidR="005223DE">
        <w:rPr>
          <w:rFonts w:ascii="Times New Roman" w:hAnsi="Times New Roman" w:cs="Times New Roman"/>
          <w:color w:val="000000"/>
          <w:shd w:val="clear" w:color="auto" w:fill="FFFFFF"/>
        </w:rPr>
        <w:t>has</w:t>
      </w:r>
      <w:r>
        <w:rPr>
          <w:rFonts w:ascii="Times New Roman" w:hAnsi="Times New Roman" w:cs="Times New Roman"/>
          <w:color w:val="000000"/>
          <w:shd w:val="clear" w:color="auto" w:fill="FFFFFF"/>
        </w:rPr>
        <w:t xml:space="preserve"> drastically decreased. </w:t>
      </w:r>
      <w:r w:rsidR="00A17A33">
        <w:rPr>
          <w:rFonts w:ascii="Times New Roman" w:hAnsi="Times New Roman" w:cs="Times New Roman"/>
          <w:color w:val="000000"/>
          <w:shd w:val="clear" w:color="auto" w:fill="FFFFFF"/>
        </w:rPr>
        <w:t xml:space="preserve">However, despite the rapid </w:t>
      </w:r>
      <w:r w:rsidR="001D21C9">
        <w:rPr>
          <w:rFonts w:ascii="Times New Roman" w:hAnsi="Times New Roman" w:cs="Times New Roman"/>
          <w:color w:val="000000"/>
          <w:shd w:val="clear" w:color="auto" w:fill="FFFFFF"/>
        </w:rPr>
        <w:t xml:space="preserve">increase </w:t>
      </w:r>
      <w:r w:rsidR="00A17A33">
        <w:rPr>
          <w:rFonts w:ascii="Times New Roman" w:hAnsi="Times New Roman" w:cs="Times New Roman"/>
          <w:color w:val="000000"/>
          <w:shd w:val="clear" w:color="auto" w:fill="FFFFFF"/>
        </w:rPr>
        <w:t xml:space="preserve">in urbanization, </w:t>
      </w:r>
      <w:r w:rsidR="007B238C">
        <w:rPr>
          <w:rFonts w:ascii="Times New Roman" w:hAnsi="Times New Roman" w:cs="Times New Roman"/>
          <w:color w:val="000000"/>
          <w:shd w:val="clear" w:color="auto" w:fill="FFFFFF"/>
        </w:rPr>
        <w:t xml:space="preserve">wolves have made a comeback not only in Europe but </w:t>
      </w:r>
      <w:r w:rsidR="00364AAE">
        <w:rPr>
          <w:rFonts w:ascii="Times New Roman" w:hAnsi="Times New Roman" w:cs="Times New Roman"/>
          <w:color w:val="000000"/>
          <w:shd w:val="clear" w:color="auto" w:fill="FFFFFF"/>
        </w:rPr>
        <w:t xml:space="preserve">also </w:t>
      </w:r>
      <w:r w:rsidR="007B238C">
        <w:rPr>
          <w:rFonts w:ascii="Times New Roman" w:hAnsi="Times New Roman" w:cs="Times New Roman"/>
          <w:color w:val="000000"/>
          <w:shd w:val="clear" w:color="auto" w:fill="FFFFFF"/>
        </w:rPr>
        <w:t>across North America.</w:t>
      </w:r>
      <w:r w:rsidR="009447BE">
        <w:rPr>
          <w:rFonts w:ascii="Times New Roman" w:hAnsi="Times New Roman" w:cs="Times New Roman"/>
          <w:color w:val="000000"/>
          <w:shd w:val="clear" w:color="auto" w:fill="FFFFFF"/>
        </w:rPr>
        <w:t xml:space="preserve"> </w:t>
      </w:r>
      <w:r w:rsidR="00DB5121">
        <w:rPr>
          <w:rFonts w:ascii="Times New Roman" w:hAnsi="Times New Roman" w:cs="Times New Roman"/>
          <w:color w:val="000000"/>
          <w:shd w:val="clear" w:color="auto" w:fill="FFFFFF"/>
        </w:rPr>
        <w:t>In Europe, there are around 1</w:t>
      </w:r>
      <w:r w:rsidR="009E450A">
        <w:rPr>
          <w:rFonts w:ascii="Times New Roman" w:hAnsi="Times New Roman" w:cs="Times New Roman"/>
          <w:color w:val="000000"/>
          <w:shd w:val="clear" w:color="auto" w:fill="FFFFFF"/>
        </w:rPr>
        <w:t>7</w:t>
      </w:r>
      <w:r w:rsidR="00DB5121">
        <w:rPr>
          <w:rFonts w:ascii="Times New Roman" w:hAnsi="Times New Roman" w:cs="Times New Roman"/>
          <w:color w:val="000000"/>
          <w:shd w:val="clear" w:color="auto" w:fill="FFFFFF"/>
        </w:rPr>
        <w:t xml:space="preserve">,000 wolves whilst </w:t>
      </w:r>
      <w:r w:rsidR="00921AFE">
        <w:rPr>
          <w:rFonts w:ascii="Times New Roman" w:hAnsi="Times New Roman" w:cs="Times New Roman"/>
          <w:color w:val="000000"/>
          <w:shd w:val="clear" w:color="auto" w:fill="FFFFFF"/>
        </w:rPr>
        <w:t>15,000 wolves</w:t>
      </w:r>
      <w:r w:rsidR="005223DE">
        <w:rPr>
          <w:rFonts w:ascii="Times New Roman" w:hAnsi="Times New Roman" w:cs="Times New Roman"/>
          <w:color w:val="000000"/>
          <w:shd w:val="clear" w:color="auto" w:fill="FFFFFF"/>
        </w:rPr>
        <w:t xml:space="preserve"> are</w:t>
      </w:r>
      <w:r w:rsidR="00921AFE">
        <w:rPr>
          <w:rFonts w:ascii="Times New Roman" w:hAnsi="Times New Roman" w:cs="Times New Roman"/>
          <w:color w:val="000000"/>
          <w:shd w:val="clear" w:color="auto" w:fill="FFFFFF"/>
        </w:rPr>
        <w:t xml:space="preserve"> across North America </w:t>
      </w:r>
      <w:r w:rsidR="00091E4E">
        <w:rPr>
          <w:rFonts w:ascii="Times New Roman" w:hAnsi="Times New Roman" w:cs="Times New Roman"/>
          <w:color w:val="000000"/>
          <w:shd w:val="clear" w:color="auto" w:fill="FFFFFF"/>
        </w:rPr>
        <w:t xml:space="preserve">(Hall 2022). </w:t>
      </w:r>
      <w:r w:rsidR="00987D6F">
        <w:rPr>
          <w:rFonts w:ascii="Times New Roman" w:hAnsi="Times New Roman" w:cs="Times New Roman"/>
          <w:color w:val="000000"/>
          <w:shd w:val="clear" w:color="auto" w:fill="FFFFFF"/>
        </w:rPr>
        <w:t xml:space="preserve">As wolves have increased across both continents, so have wolf-human interactions. </w:t>
      </w:r>
      <w:r w:rsidR="00EE5DFA">
        <w:rPr>
          <w:rFonts w:ascii="Times New Roman" w:hAnsi="Times New Roman" w:cs="Times New Roman"/>
          <w:color w:val="000000"/>
          <w:shd w:val="clear" w:color="auto" w:fill="FFFFFF"/>
        </w:rPr>
        <w:t xml:space="preserve">Things like </w:t>
      </w:r>
      <w:r w:rsidR="00CD6288">
        <w:rPr>
          <w:rFonts w:ascii="Times New Roman" w:hAnsi="Times New Roman" w:cs="Times New Roman"/>
          <w:color w:val="000000"/>
          <w:shd w:val="clear" w:color="auto" w:fill="FFFFFF"/>
        </w:rPr>
        <w:t xml:space="preserve">electric fences and guard dogs have protected livestock from predation. </w:t>
      </w:r>
      <w:r w:rsidR="00152C8B">
        <w:rPr>
          <w:rFonts w:ascii="Times New Roman" w:hAnsi="Times New Roman" w:cs="Times New Roman"/>
          <w:color w:val="000000"/>
          <w:shd w:val="clear" w:color="auto" w:fill="FFFFFF"/>
        </w:rPr>
        <w:t xml:space="preserve">However, </w:t>
      </w:r>
      <w:r w:rsidR="000E5EBE">
        <w:rPr>
          <w:rFonts w:ascii="Times New Roman" w:hAnsi="Times New Roman" w:cs="Times New Roman"/>
          <w:color w:val="000000"/>
          <w:shd w:val="clear" w:color="auto" w:fill="FFFFFF"/>
        </w:rPr>
        <w:t xml:space="preserve">existing social tensions </w:t>
      </w:r>
      <w:r w:rsidR="00D76791">
        <w:rPr>
          <w:rFonts w:ascii="Times New Roman" w:hAnsi="Times New Roman" w:cs="Times New Roman"/>
          <w:color w:val="000000"/>
          <w:shd w:val="clear" w:color="auto" w:fill="FFFFFF"/>
        </w:rPr>
        <w:t xml:space="preserve">continue to impact </w:t>
      </w:r>
      <w:r w:rsidR="004907A0">
        <w:rPr>
          <w:rFonts w:ascii="Times New Roman" w:hAnsi="Times New Roman" w:cs="Times New Roman"/>
          <w:color w:val="000000"/>
          <w:shd w:val="clear" w:color="auto" w:fill="FFFFFF"/>
        </w:rPr>
        <w:t xml:space="preserve">the negative perceptions that accompany wolf </w:t>
      </w:r>
      <w:r w:rsidR="00557EFB">
        <w:rPr>
          <w:rFonts w:ascii="Times New Roman" w:hAnsi="Times New Roman" w:cs="Times New Roman"/>
          <w:color w:val="000000"/>
          <w:shd w:val="clear" w:color="auto" w:fill="FFFFFF"/>
        </w:rPr>
        <w:t>existence</w:t>
      </w:r>
      <w:r w:rsidR="002A77B7">
        <w:rPr>
          <w:rFonts w:ascii="Times New Roman" w:hAnsi="Times New Roman" w:cs="Times New Roman"/>
          <w:color w:val="000000"/>
          <w:shd w:val="clear" w:color="auto" w:fill="FFFFFF"/>
        </w:rPr>
        <w:t xml:space="preserve"> (</w:t>
      </w:r>
      <w:r w:rsidR="00747094">
        <w:rPr>
          <w:rFonts w:ascii="Times New Roman" w:hAnsi="Times New Roman" w:cs="Times New Roman"/>
          <w:color w:val="000000"/>
          <w:shd w:val="clear" w:color="auto" w:fill="FFFFFF"/>
        </w:rPr>
        <w:t xml:space="preserve">de Wolf 2021). </w:t>
      </w:r>
      <w:r w:rsidR="008B2304">
        <w:rPr>
          <w:rFonts w:ascii="Times New Roman" w:hAnsi="Times New Roman" w:cs="Times New Roman"/>
          <w:color w:val="000000"/>
          <w:shd w:val="clear" w:color="auto" w:fill="FFFFFF"/>
        </w:rPr>
        <w:t>In</w:t>
      </w:r>
      <w:r w:rsidR="00D61A89">
        <w:rPr>
          <w:rFonts w:ascii="Times New Roman" w:hAnsi="Times New Roman" w:cs="Times New Roman"/>
          <w:color w:val="000000"/>
          <w:shd w:val="clear" w:color="auto" w:fill="FFFFFF"/>
        </w:rPr>
        <w:t xml:space="preserve"> countries in Europe and </w:t>
      </w:r>
      <w:r w:rsidR="008B2304">
        <w:rPr>
          <w:rFonts w:ascii="Times New Roman" w:hAnsi="Times New Roman" w:cs="Times New Roman"/>
          <w:color w:val="000000"/>
          <w:shd w:val="clear" w:color="auto" w:fill="FFFFFF"/>
        </w:rPr>
        <w:t>North America, attitudes are different across groups like hunters, livestock farmers, and conservationists</w:t>
      </w:r>
      <w:r w:rsidR="00522A64">
        <w:rPr>
          <w:rFonts w:ascii="Times New Roman" w:hAnsi="Times New Roman" w:cs="Times New Roman"/>
          <w:color w:val="000000"/>
          <w:shd w:val="clear" w:color="auto" w:fill="FFFFFF"/>
        </w:rPr>
        <w:t xml:space="preserve">, so </w:t>
      </w:r>
      <w:r w:rsidR="00E11C32">
        <w:rPr>
          <w:rFonts w:ascii="Times New Roman" w:hAnsi="Times New Roman" w:cs="Times New Roman"/>
          <w:color w:val="000000"/>
          <w:shd w:val="clear" w:color="auto" w:fill="FFFFFF"/>
        </w:rPr>
        <w:t xml:space="preserve">wolf-human </w:t>
      </w:r>
      <w:r w:rsidR="00DE0BCA">
        <w:rPr>
          <w:rFonts w:ascii="Times New Roman" w:hAnsi="Times New Roman" w:cs="Times New Roman"/>
          <w:color w:val="000000"/>
          <w:shd w:val="clear" w:color="auto" w:fill="FFFFFF"/>
        </w:rPr>
        <w:t>management approaches</w:t>
      </w:r>
      <w:r w:rsidR="00E11C32">
        <w:rPr>
          <w:rFonts w:ascii="Times New Roman" w:hAnsi="Times New Roman" w:cs="Times New Roman"/>
          <w:color w:val="000000"/>
          <w:shd w:val="clear" w:color="auto" w:fill="FFFFFF"/>
        </w:rPr>
        <w:t xml:space="preserve"> </w:t>
      </w:r>
      <w:r w:rsidR="005761D3">
        <w:rPr>
          <w:rFonts w:ascii="Times New Roman" w:hAnsi="Times New Roman" w:cs="Times New Roman"/>
          <w:color w:val="000000"/>
          <w:shd w:val="clear" w:color="auto" w:fill="FFFFFF"/>
        </w:rPr>
        <w:t>alone</w:t>
      </w:r>
      <w:r w:rsidR="007E565B">
        <w:rPr>
          <w:rFonts w:ascii="Times New Roman" w:hAnsi="Times New Roman" w:cs="Times New Roman"/>
          <w:color w:val="000000"/>
          <w:shd w:val="clear" w:color="auto" w:fill="FFFFFF"/>
        </w:rPr>
        <w:t xml:space="preserve"> cannot </w:t>
      </w:r>
      <w:r w:rsidR="005761D3">
        <w:rPr>
          <w:rFonts w:ascii="Times New Roman" w:hAnsi="Times New Roman" w:cs="Times New Roman"/>
          <w:color w:val="000000"/>
          <w:shd w:val="clear" w:color="auto" w:fill="FFFFFF"/>
        </w:rPr>
        <w:t xml:space="preserve">be the only solution </w:t>
      </w:r>
      <w:r w:rsidR="005761D3">
        <w:rPr>
          <w:rFonts w:ascii="Times New Roman" w:hAnsi="Times New Roman" w:cs="Times New Roman"/>
          <w:color w:val="000000"/>
          <w:shd w:val="clear" w:color="auto" w:fill="FFFFFF"/>
        </w:rPr>
        <w:lastRenderedPageBreak/>
        <w:t xml:space="preserve">without </w:t>
      </w:r>
      <w:r w:rsidR="006E6B73">
        <w:rPr>
          <w:rFonts w:ascii="Times New Roman" w:hAnsi="Times New Roman" w:cs="Times New Roman"/>
          <w:color w:val="000000"/>
          <w:shd w:val="clear" w:color="auto" w:fill="FFFFFF"/>
        </w:rPr>
        <w:t>analyzing</w:t>
      </w:r>
      <w:r w:rsidR="00884ED7">
        <w:rPr>
          <w:rFonts w:ascii="Times New Roman" w:hAnsi="Times New Roman" w:cs="Times New Roman"/>
          <w:color w:val="000000"/>
          <w:shd w:val="clear" w:color="auto" w:fill="FFFFFF"/>
        </w:rPr>
        <w:t xml:space="preserve"> the </w:t>
      </w:r>
      <w:r w:rsidR="00786424">
        <w:rPr>
          <w:rFonts w:ascii="Times New Roman" w:hAnsi="Times New Roman" w:cs="Times New Roman"/>
          <w:color w:val="000000"/>
          <w:shd w:val="clear" w:color="auto" w:fill="FFFFFF"/>
        </w:rPr>
        <w:t>operators</w:t>
      </w:r>
      <w:r w:rsidR="002D4BE2">
        <w:rPr>
          <w:rFonts w:ascii="Times New Roman" w:hAnsi="Times New Roman" w:cs="Times New Roman"/>
          <w:color w:val="000000"/>
          <w:shd w:val="clear" w:color="auto" w:fill="FFFFFF"/>
        </w:rPr>
        <w:t xml:space="preserve"> of the social conflict </w:t>
      </w:r>
      <w:r w:rsidR="00761320">
        <w:rPr>
          <w:rFonts w:ascii="Times New Roman" w:hAnsi="Times New Roman" w:cs="Times New Roman"/>
          <w:color w:val="000000"/>
          <w:shd w:val="clear" w:color="auto" w:fill="FFFFFF"/>
        </w:rPr>
        <w:t xml:space="preserve">among participants. </w:t>
      </w:r>
      <w:r w:rsidR="00B7708C">
        <w:rPr>
          <w:rFonts w:ascii="Times New Roman" w:hAnsi="Times New Roman" w:cs="Times New Roman"/>
          <w:color w:val="000000"/>
          <w:shd w:val="clear" w:color="auto" w:fill="FFFFFF"/>
        </w:rPr>
        <w:t xml:space="preserve">As humans have begun to play the role </w:t>
      </w:r>
      <w:r w:rsidR="005223DE">
        <w:rPr>
          <w:rFonts w:ascii="Times New Roman" w:hAnsi="Times New Roman" w:cs="Times New Roman"/>
          <w:color w:val="000000"/>
          <w:shd w:val="clear" w:color="auto" w:fill="FFFFFF"/>
        </w:rPr>
        <w:t>of</w:t>
      </w:r>
      <w:r w:rsidR="00B7708C">
        <w:rPr>
          <w:rFonts w:ascii="Times New Roman" w:hAnsi="Times New Roman" w:cs="Times New Roman"/>
          <w:color w:val="000000"/>
          <w:shd w:val="clear" w:color="auto" w:fill="FFFFFF"/>
        </w:rPr>
        <w:t xml:space="preserve"> the “super </w:t>
      </w:r>
      <w:r w:rsidR="00012013">
        <w:rPr>
          <w:rFonts w:ascii="Times New Roman" w:hAnsi="Times New Roman" w:cs="Times New Roman"/>
          <w:color w:val="000000"/>
          <w:shd w:val="clear" w:color="auto" w:fill="FFFFFF"/>
        </w:rPr>
        <w:t>predators</w:t>
      </w:r>
      <w:r w:rsidR="00B7708C">
        <w:rPr>
          <w:rFonts w:ascii="Times New Roman" w:hAnsi="Times New Roman" w:cs="Times New Roman"/>
          <w:color w:val="000000"/>
          <w:shd w:val="clear" w:color="auto" w:fill="FFFFFF"/>
        </w:rPr>
        <w:t>”</w:t>
      </w:r>
      <w:r w:rsidR="00012013">
        <w:rPr>
          <w:rFonts w:ascii="Times New Roman" w:hAnsi="Times New Roman" w:cs="Times New Roman"/>
          <w:color w:val="000000"/>
          <w:shd w:val="clear" w:color="auto" w:fill="FFFFFF"/>
        </w:rPr>
        <w:t xml:space="preserve"> of big game, wolf-human conflicts must be addressed. </w:t>
      </w:r>
      <w:r w:rsidR="0098014F">
        <w:rPr>
          <w:rFonts w:ascii="Times New Roman" w:hAnsi="Times New Roman" w:cs="Times New Roman"/>
          <w:color w:val="000000"/>
          <w:shd w:val="clear" w:color="auto" w:fill="FFFFFF"/>
        </w:rPr>
        <w:t xml:space="preserve"> </w:t>
      </w:r>
    </w:p>
    <w:p w14:paraId="04CE1754" w14:textId="15D73A30" w:rsidR="00046BC2" w:rsidRDefault="00C67F85" w:rsidP="002A7461">
      <w:pPr>
        <w:spacing w:line="360" w:lineRule="auto"/>
        <w:rPr>
          <w:rFonts w:ascii="Times New Roman" w:hAnsi="Times New Roman" w:cs="Times New Roman"/>
          <w:color w:val="444444"/>
          <w:shd w:val="clear" w:color="auto" w:fill="FFFFFF"/>
        </w:rPr>
      </w:pPr>
      <w:r>
        <w:rPr>
          <w:rFonts w:ascii="Times New Roman" w:hAnsi="Times New Roman" w:cs="Times New Roman"/>
          <w:color w:val="000000"/>
          <w:shd w:val="clear" w:color="auto" w:fill="FFFFFF"/>
        </w:rPr>
        <w:tab/>
        <w:t xml:space="preserve">Attitudes </w:t>
      </w:r>
      <w:r w:rsidR="00743C4E">
        <w:rPr>
          <w:rFonts w:ascii="Times New Roman" w:hAnsi="Times New Roman" w:cs="Times New Roman"/>
          <w:color w:val="000000"/>
          <w:shd w:val="clear" w:color="auto" w:fill="FFFFFF"/>
        </w:rPr>
        <w:t xml:space="preserve">towards wolves </w:t>
      </w:r>
      <w:r w:rsidR="00DA0878">
        <w:rPr>
          <w:rFonts w:ascii="Times New Roman" w:hAnsi="Times New Roman" w:cs="Times New Roman"/>
          <w:color w:val="000000"/>
          <w:shd w:val="clear" w:color="auto" w:fill="FFFFFF"/>
        </w:rPr>
        <w:t xml:space="preserve">across the two continents vary. In </w:t>
      </w:r>
      <w:r w:rsidR="00743C4E">
        <w:rPr>
          <w:rFonts w:ascii="Times New Roman" w:hAnsi="Times New Roman" w:cs="Times New Roman"/>
          <w:color w:val="000000"/>
          <w:shd w:val="clear" w:color="auto" w:fill="FFFFFF"/>
        </w:rPr>
        <w:t xml:space="preserve">the Netherlands, </w:t>
      </w:r>
      <w:r w:rsidR="008B6E05">
        <w:rPr>
          <w:rFonts w:ascii="Times New Roman" w:hAnsi="Times New Roman" w:cs="Times New Roman"/>
          <w:color w:val="000000"/>
          <w:shd w:val="clear" w:color="auto" w:fill="FFFFFF"/>
        </w:rPr>
        <w:t xml:space="preserve">wolf preferences are split. </w:t>
      </w:r>
      <w:r w:rsidR="00510C20">
        <w:rPr>
          <w:rFonts w:ascii="Times New Roman" w:hAnsi="Times New Roman" w:cs="Times New Roman"/>
          <w:color w:val="000000"/>
          <w:shd w:val="clear" w:color="auto" w:fill="FFFFFF"/>
        </w:rPr>
        <w:t>According to the country’s Ministry of Agriculture, Nature, and Food Quality</w:t>
      </w:r>
      <w:r w:rsidR="0098623F">
        <w:rPr>
          <w:rFonts w:ascii="Times New Roman" w:hAnsi="Times New Roman" w:cs="Times New Roman"/>
          <w:color w:val="000000"/>
          <w:shd w:val="clear" w:color="auto" w:fill="FFFFFF"/>
        </w:rPr>
        <w:t xml:space="preserve"> shows that 54% of Dutch respondents think that the wolf deserves a </w:t>
      </w:r>
      <w:r w:rsidR="00D57053">
        <w:rPr>
          <w:rFonts w:ascii="Times New Roman" w:hAnsi="Times New Roman" w:cs="Times New Roman"/>
          <w:color w:val="000000"/>
          <w:shd w:val="clear" w:color="auto" w:fill="FFFFFF"/>
        </w:rPr>
        <w:t xml:space="preserve">presence in the Netherlands and 76% </w:t>
      </w:r>
      <w:r w:rsidR="008375AB">
        <w:rPr>
          <w:rFonts w:ascii="Times New Roman" w:hAnsi="Times New Roman" w:cs="Times New Roman"/>
          <w:color w:val="000000"/>
          <w:shd w:val="clear" w:color="auto" w:fill="FFFFFF"/>
        </w:rPr>
        <w:t>do not see the wolf as a threat to the country’s citizens</w:t>
      </w:r>
      <w:r w:rsidR="00E23D47">
        <w:rPr>
          <w:rFonts w:ascii="Times New Roman" w:hAnsi="Times New Roman" w:cs="Times New Roman"/>
          <w:color w:val="000000"/>
          <w:shd w:val="clear" w:color="auto" w:fill="FFFFFF"/>
        </w:rPr>
        <w:t xml:space="preserve"> (</w:t>
      </w:r>
      <w:proofErr w:type="spellStart"/>
      <w:r w:rsidR="00DE620F">
        <w:rPr>
          <w:rFonts w:ascii="Times New Roman" w:hAnsi="Times New Roman" w:cs="Times New Roman"/>
          <w:color w:val="000000"/>
          <w:shd w:val="clear" w:color="auto" w:fill="FFFFFF"/>
        </w:rPr>
        <w:t>Ministerie</w:t>
      </w:r>
      <w:proofErr w:type="spellEnd"/>
      <w:r w:rsidR="00DE620F">
        <w:rPr>
          <w:rFonts w:ascii="Times New Roman" w:hAnsi="Times New Roman" w:cs="Times New Roman"/>
          <w:color w:val="000000"/>
          <w:shd w:val="clear" w:color="auto" w:fill="FFFFFF"/>
        </w:rPr>
        <w:t xml:space="preserve"> van </w:t>
      </w:r>
      <w:proofErr w:type="spellStart"/>
      <w:r w:rsidR="00DE620F">
        <w:rPr>
          <w:rFonts w:ascii="Times New Roman" w:hAnsi="Times New Roman" w:cs="Times New Roman"/>
          <w:color w:val="000000"/>
          <w:shd w:val="clear" w:color="auto" w:fill="FFFFFF"/>
        </w:rPr>
        <w:t>Algemene</w:t>
      </w:r>
      <w:proofErr w:type="spellEnd"/>
      <w:r w:rsidR="00DE620F">
        <w:rPr>
          <w:rFonts w:ascii="Times New Roman" w:hAnsi="Times New Roman" w:cs="Times New Roman"/>
          <w:color w:val="000000"/>
          <w:shd w:val="clear" w:color="auto" w:fill="FFFFFF"/>
        </w:rPr>
        <w:t xml:space="preserve"> </w:t>
      </w:r>
      <w:proofErr w:type="spellStart"/>
      <w:r w:rsidR="00DE620F">
        <w:rPr>
          <w:rFonts w:ascii="Times New Roman" w:hAnsi="Times New Roman" w:cs="Times New Roman"/>
          <w:color w:val="000000"/>
          <w:shd w:val="clear" w:color="auto" w:fill="FFFFFF"/>
        </w:rPr>
        <w:t>Zaken</w:t>
      </w:r>
      <w:proofErr w:type="spellEnd"/>
      <w:r w:rsidR="00E23D47">
        <w:rPr>
          <w:rFonts w:ascii="Times New Roman" w:hAnsi="Times New Roman" w:cs="Times New Roman"/>
          <w:color w:val="000000"/>
          <w:shd w:val="clear" w:color="auto" w:fill="FFFFFF"/>
        </w:rPr>
        <w:t xml:space="preserve"> </w:t>
      </w:r>
      <w:r w:rsidR="000758DC">
        <w:rPr>
          <w:rFonts w:ascii="Times New Roman" w:hAnsi="Times New Roman" w:cs="Times New Roman"/>
          <w:color w:val="000000"/>
          <w:shd w:val="clear" w:color="auto" w:fill="FFFFFF"/>
        </w:rPr>
        <w:t xml:space="preserve">2021). </w:t>
      </w:r>
      <w:r w:rsidR="00C4582A">
        <w:rPr>
          <w:rFonts w:ascii="Times New Roman" w:hAnsi="Times New Roman" w:cs="Times New Roman"/>
          <w:color w:val="000000"/>
          <w:shd w:val="clear" w:color="auto" w:fill="FFFFFF"/>
        </w:rPr>
        <w:t>Conflicts between livestock farmers and wolves have be</w:t>
      </w:r>
      <w:r w:rsidR="0023646B">
        <w:rPr>
          <w:rFonts w:ascii="Times New Roman" w:hAnsi="Times New Roman" w:cs="Times New Roman"/>
          <w:color w:val="000000"/>
          <w:shd w:val="clear" w:color="auto" w:fill="FFFFFF"/>
        </w:rPr>
        <w:t>gun to be managed by subsidies like</w:t>
      </w:r>
      <w:r w:rsidR="00A91ECC">
        <w:rPr>
          <w:rFonts w:ascii="Times New Roman" w:hAnsi="Times New Roman" w:cs="Times New Roman"/>
          <w:color w:val="000000"/>
          <w:shd w:val="clear" w:color="auto" w:fill="FFFFFF"/>
        </w:rPr>
        <w:t xml:space="preserve"> the</w:t>
      </w:r>
      <w:r w:rsidR="0023646B">
        <w:rPr>
          <w:rFonts w:ascii="Times New Roman" w:hAnsi="Times New Roman" w:cs="Times New Roman"/>
          <w:color w:val="000000"/>
          <w:shd w:val="clear" w:color="auto" w:fill="FFFFFF"/>
        </w:rPr>
        <w:t xml:space="preserve"> installation of electric </w:t>
      </w:r>
      <w:r w:rsidR="00753582">
        <w:rPr>
          <w:rFonts w:ascii="Times New Roman" w:hAnsi="Times New Roman" w:cs="Times New Roman"/>
          <w:color w:val="000000"/>
          <w:shd w:val="clear" w:color="auto" w:fill="FFFFFF"/>
        </w:rPr>
        <w:t>fencing but</w:t>
      </w:r>
      <w:r w:rsidR="00E80B3A">
        <w:rPr>
          <w:rFonts w:ascii="Times New Roman" w:hAnsi="Times New Roman" w:cs="Times New Roman"/>
          <w:color w:val="000000"/>
          <w:shd w:val="clear" w:color="auto" w:fill="FFFFFF"/>
        </w:rPr>
        <w:t xml:space="preserve"> </w:t>
      </w:r>
      <w:r w:rsidR="00834B63">
        <w:rPr>
          <w:rFonts w:ascii="Times New Roman" w:hAnsi="Times New Roman" w:cs="Times New Roman"/>
          <w:color w:val="000000"/>
          <w:shd w:val="clear" w:color="auto" w:fill="FFFFFF"/>
        </w:rPr>
        <w:t xml:space="preserve">these </w:t>
      </w:r>
      <w:r w:rsidR="00E80B3A">
        <w:rPr>
          <w:rFonts w:ascii="Times New Roman" w:hAnsi="Times New Roman" w:cs="Times New Roman"/>
          <w:color w:val="000000"/>
          <w:shd w:val="clear" w:color="auto" w:fill="FFFFFF"/>
        </w:rPr>
        <w:t>are not available everywhere and can only be installed on wolf territory.</w:t>
      </w:r>
      <w:r w:rsidR="005E58F8">
        <w:rPr>
          <w:rFonts w:ascii="Times New Roman" w:hAnsi="Times New Roman" w:cs="Times New Roman"/>
          <w:color w:val="000000"/>
          <w:shd w:val="clear" w:color="auto" w:fill="FFFFFF"/>
        </w:rPr>
        <w:t xml:space="preserve"> </w:t>
      </w:r>
      <w:r w:rsidR="00D5443C">
        <w:rPr>
          <w:rFonts w:ascii="Times New Roman" w:hAnsi="Times New Roman" w:cs="Times New Roman"/>
          <w:color w:val="000000"/>
          <w:shd w:val="clear" w:color="auto" w:fill="FFFFFF"/>
        </w:rPr>
        <w:t xml:space="preserve">The </w:t>
      </w:r>
      <w:r w:rsidR="00D5443C" w:rsidRPr="009C644D">
        <w:rPr>
          <w:rFonts w:ascii="Times New Roman" w:hAnsi="Times New Roman" w:cs="Times New Roman"/>
          <w:color w:val="000000" w:themeColor="text1"/>
          <w:shd w:val="clear" w:color="auto" w:fill="FFFFFF"/>
        </w:rPr>
        <w:t xml:space="preserve">wolf has become the </w:t>
      </w:r>
      <w:r w:rsidR="00F73214" w:rsidRPr="009C644D">
        <w:rPr>
          <w:rFonts w:ascii="Times New Roman" w:hAnsi="Times New Roman" w:cs="Times New Roman"/>
          <w:color w:val="000000" w:themeColor="text1"/>
          <w:shd w:val="clear" w:color="auto" w:fill="FFFFFF"/>
        </w:rPr>
        <w:t>center of social/political issue</w:t>
      </w:r>
      <w:r w:rsidR="00936F0B">
        <w:rPr>
          <w:rFonts w:ascii="Times New Roman" w:hAnsi="Times New Roman" w:cs="Times New Roman"/>
          <w:color w:val="000000" w:themeColor="text1"/>
          <w:shd w:val="clear" w:color="auto" w:fill="FFFFFF"/>
        </w:rPr>
        <w:t>s</w:t>
      </w:r>
      <w:r w:rsidR="00F73214" w:rsidRPr="009C644D">
        <w:rPr>
          <w:rFonts w:ascii="Times New Roman" w:hAnsi="Times New Roman" w:cs="Times New Roman"/>
          <w:color w:val="000000" w:themeColor="text1"/>
          <w:shd w:val="clear" w:color="auto" w:fill="FFFFFF"/>
        </w:rPr>
        <w:t xml:space="preserve"> rather than </w:t>
      </w:r>
      <w:r w:rsidR="00E04E6C" w:rsidRPr="009C644D">
        <w:rPr>
          <w:rFonts w:ascii="Times New Roman" w:hAnsi="Times New Roman" w:cs="Times New Roman"/>
          <w:color w:val="000000" w:themeColor="text1"/>
          <w:shd w:val="clear" w:color="auto" w:fill="FFFFFF"/>
        </w:rPr>
        <w:t>a wolf-human interaction conflict.</w:t>
      </w:r>
      <w:r w:rsidR="005B66C8" w:rsidRPr="009C644D">
        <w:rPr>
          <w:rFonts w:ascii="Times New Roman" w:hAnsi="Times New Roman" w:cs="Times New Roman"/>
          <w:color w:val="000000" w:themeColor="text1"/>
          <w:shd w:val="clear" w:color="auto" w:fill="FFFFFF"/>
        </w:rPr>
        <w:t xml:space="preserve"> Despite extensive wol</w:t>
      </w:r>
      <w:r w:rsidR="002B2B2F" w:rsidRPr="009C644D">
        <w:rPr>
          <w:rFonts w:ascii="Times New Roman" w:hAnsi="Times New Roman" w:cs="Times New Roman"/>
          <w:color w:val="000000" w:themeColor="text1"/>
          <w:shd w:val="clear" w:color="auto" w:fill="FFFFFF"/>
        </w:rPr>
        <w:t xml:space="preserve">f </w:t>
      </w:r>
      <w:r w:rsidR="005B66C8" w:rsidRPr="009C644D">
        <w:rPr>
          <w:rFonts w:ascii="Times New Roman" w:hAnsi="Times New Roman" w:cs="Times New Roman"/>
          <w:color w:val="000000" w:themeColor="text1"/>
          <w:shd w:val="clear" w:color="auto" w:fill="FFFFFF"/>
        </w:rPr>
        <w:t xml:space="preserve">habitat and compensation for farmers that lose livestock to wolf </w:t>
      </w:r>
      <w:r w:rsidR="002B2B2F" w:rsidRPr="009C644D">
        <w:rPr>
          <w:rFonts w:ascii="Times New Roman" w:hAnsi="Times New Roman" w:cs="Times New Roman"/>
          <w:color w:val="000000" w:themeColor="text1"/>
          <w:shd w:val="clear" w:color="auto" w:fill="FFFFFF"/>
        </w:rPr>
        <w:t>predation</w:t>
      </w:r>
      <w:r w:rsidR="005B66C8" w:rsidRPr="009C644D">
        <w:rPr>
          <w:rFonts w:ascii="Times New Roman" w:hAnsi="Times New Roman" w:cs="Times New Roman"/>
          <w:color w:val="000000" w:themeColor="text1"/>
          <w:shd w:val="clear" w:color="auto" w:fill="FFFFFF"/>
        </w:rPr>
        <w:t xml:space="preserve">, </w:t>
      </w:r>
      <w:r w:rsidR="005E58F8">
        <w:rPr>
          <w:rFonts w:ascii="Times New Roman" w:hAnsi="Times New Roman" w:cs="Times New Roman"/>
          <w:color w:val="000000" w:themeColor="text1"/>
          <w:shd w:val="clear" w:color="auto" w:fill="FFFFFF"/>
        </w:rPr>
        <w:t>wolf-human</w:t>
      </w:r>
      <w:r w:rsidR="005B66C8" w:rsidRPr="009C644D">
        <w:rPr>
          <w:rFonts w:ascii="Times New Roman" w:hAnsi="Times New Roman" w:cs="Times New Roman"/>
          <w:color w:val="000000" w:themeColor="text1"/>
          <w:shd w:val="clear" w:color="auto" w:fill="FFFFFF"/>
        </w:rPr>
        <w:t xml:space="preserve"> conflicts </w:t>
      </w:r>
      <w:r w:rsidR="00A85BDE" w:rsidRPr="009C644D">
        <w:rPr>
          <w:rFonts w:ascii="Times New Roman" w:hAnsi="Times New Roman" w:cs="Times New Roman"/>
          <w:color w:val="000000" w:themeColor="text1"/>
          <w:shd w:val="clear" w:color="auto" w:fill="FFFFFF"/>
        </w:rPr>
        <w:t xml:space="preserve">within communities should be </w:t>
      </w:r>
      <w:r w:rsidR="002B2B2F" w:rsidRPr="009C644D">
        <w:rPr>
          <w:rFonts w:ascii="Times New Roman" w:hAnsi="Times New Roman" w:cs="Times New Roman"/>
          <w:color w:val="000000" w:themeColor="text1"/>
          <w:shd w:val="clear" w:color="auto" w:fill="FFFFFF"/>
        </w:rPr>
        <w:t xml:space="preserve">focused on first. </w:t>
      </w:r>
      <w:r w:rsidR="00120624" w:rsidRPr="009C644D">
        <w:rPr>
          <w:rFonts w:ascii="Times New Roman" w:hAnsi="Times New Roman" w:cs="Times New Roman"/>
          <w:color w:val="000000" w:themeColor="text1"/>
          <w:shd w:val="clear" w:color="auto" w:fill="FFFFFF"/>
        </w:rPr>
        <w:t>Dedicated conflict management measures have been created in Romania to prevent wolf damage</w:t>
      </w:r>
      <w:r w:rsidR="005E58F8">
        <w:rPr>
          <w:rFonts w:ascii="Times New Roman" w:hAnsi="Times New Roman" w:cs="Times New Roman"/>
          <w:color w:val="000000" w:themeColor="text1"/>
          <w:shd w:val="clear" w:color="auto" w:fill="FFFFFF"/>
        </w:rPr>
        <w:t xml:space="preserve"> (de Wolf 2021)</w:t>
      </w:r>
      <w:r w:rsidR="00120624" w:rsidRPr="009C644D">
        <w:rPr>
          <w:rFonts w:ascii="Times New Roman" w:hAnsi="Times New Roman" w:cs="Times New Roman"/>
          <w:color w:val="000000" w:themeColor="text1"/>
          <w:shd w:val="clear" w:color="auto" w:fill="FFFFFF"/>
        </w:rPr>
        <w:t xml:space="preserve">. </w:t>
      </w:r>
      <w:r w:rsidR="00EE165B" w:rsidRPr="009C644D">
        <w:rPr>
          <w:rFonts w:ascii="Times New Roman" w:hAnsi="Times New Roman" w:cs="Times New Roman"/>
          <w:color w:val="000000" w:themeColor="text1"/>
          <w:shd w:val="clear" w:color="auto" w:fill="FFFFFF"/>
        </w:rPr>
        <w:t xml:space="preserve">Sheep are protected either by a sheepdog or electrical fencing. </w:t>
      </w:r>
      <w:r w:rsidR="00FB5EB1" w:rsidRPr="009C644D">
        <w:rPr>
          <w:rFonts w:ascii="Times New Roman" w:hAnsi="Times New Roman" w:cs="Times New Roman"/>
          <w:color w:val="000000" w:themeColor="text1"/>
          <w:shd w:val="clear" w:color="auto" w:fill="FFFFFF"/>
        </w:rPr>
        <w:t>Romanians have co-existed with wolves for centuries</w:t>
      </w:r>
      <w:r w:rsidR="002A738D" w:rsidRPr="009C644D">
        <w:rPr>
          <w:rFonts w:ascii="Times New Roman" w:hAnsi="Times New Roman" w:cs="Times New Roman"/>
          <w:color w:val="000000" w:themeColor="text1"/>
          <w:shd w:val="clear" w:color="auto" w:fill="FFFFFF"/>
        </w:rPr>
        <w:t xml:space="preserve">. However, “during the Communist era, the animal was portrayed as the 'enemy of the people' and was hunted and poisoned as part of a significant campaign to eradicate wolves” </w:t>
      </w:r>
      <w:r w:rsidR="009E0789" w:rsidRPr="009C644D">
        <w:rPr>
          <w:rFonts w:ascii="Times New Roman" w:hAnsi="Times New Roman" w:cs="Times New Roman"/>
          <w:color w:val="000000" w:themeColor="text1"/>
          <w:shd w:val="clear" w:color="auto" w:fill="FFFFFF"/>
        </w:rPr>
        <w:t xml:space="preserve">(de </w:t>
      </w:r>
      <w:r w:rsidR="00D00423" w:rsidRPr="009C644D">
        <w:rPr>
          <w:rFonts w:ascii="Times New Roman" w:hAnsi="Times New Roman" w:cs="Times New Roman"/>
          <w:color w:val="000000" w:themeColor="text1"/>
          <w:shd w:val="clear" w:color="auto" w:fill="FFFFFF"/>
        </w:rPr>
        <w:t xml:space="preserve">Wolf 2021). </w:t>
      </w:r>
      <w:r w:rsidR="00511589" w:rsidRPr="009C644D">
        <w:rPr>
          <w:rFonts w:ascii="Times New Roman" w:hAnsi="Times New Roman" w:cs="Times New Roman"/>
          <w:color w:val="000000" w:themeColor="text1"/>
          <w:shd w:val="clear" w:color="auto" w:fill="FFFFFF"/>
        </w:rPr>
        <w:t>Even though the wol</w:t>
      </w:r>
      <w:r w:rsidR="00663C7D" w:rsidRPr="009C644D">
        <w:rPr>
          <w:rFonts w:ascii="Times New Roman" w:hAnsi="Times New Roman" w:cs="Times New Roman"/>
          <w:color w:val="000000" w:themeColor="text1"/>
          <w:shd w:val="clear" w:color="auto" w:fill="FFFFFF"/>
        </w:rPr>
        <w:t>f</w:t>
      </w:r>
      <w:r w:rsidR="00511589" w:rsidRPr="009C644D">
        <w:rPr>
          <w:rFonts w:ascii="Times New Roman" w:hAnsi="Times New Roman" w:cs="Times New Roman"/>
          <w:color w:val="000000" w:themeColor="text1"/>
          <w:shd w:val="clear" w:color="auto" w:fill="FFFFFF"/>
        </w:rPr>
        <w:t xml:space="preserve"> became a protected species in the early 1990s</w:t>
      </w:r>
      <w:r w:rsidR="007F78B2" w:rsidRPr="009C644D">
        <w:rPr>
          <w:rFonts w:ascii="Times New Roman" w:hAnsi="Times New Roman" w:cs="Times New Roman"/>
          <w:color w:val="000000" w:themeColor="text1"/>
          <w:shd w:val="clear" w:color="auto" w:fill="FFFFFF"/>
        </w:rPr>
        <w:t xml:space="preserve">, </w:t>
      </w:r>
      <w:r w:rsidR="00FF75A6" w:rsidRPr="009C644D">
        <w:rPr>
          <w:rFonts w:ascii="Times New Roman" w:hAnsi="Times New Roman" w:cs="Times New Roman"/>
          <w:color w:val="000000" w:themeColor="text1"/>
          <w:shd w:val="clear" w:color="auto" w:fill="FFFFFF"/>
        </w:rPr>
        <w:t xml:space="preserve">the ban prohibiting wolf hunting </w:t>
      </w:r>
      <w:r w:rsidR="00440500" w:rsidRPr="009C644D">
        <w:rPr>
          <w:rFonts w:ascii="Times New Roman" w:hAnsi="Times New Roman" w:cs="Times New Roman"/>
          <w:color w:val="000000" w:themeColor="text1"/>
          <w:shd w:val="clear" w:color="auto" w:fill="FFFFFF"/>
        </w:rPr>
        <w:t>wasn’t created until 2016</w:t>
      </w:r>
      <w:r w:rsidR="005E58F8">
        <w:rPr>
          <w:rFonts w:ascii="Times New Roman" w:hAnsi="Times New Roman" w:cs="Times New Roman"/>
          <w:color w:val="000000" w:themeColor="text1"/>
          <w:shd w:val="clear" w:color="auto" w:fill="FFFFFF"/>
        </w:rPr>
        <w:t xml:space="preserve"> (de Wolf 2021)</w:t>
      </w:r>
      <w:r w:rsidR="00440500" w:rsidRPr="009C644D">
        <w:rPr>
          <w:rFonts w:ascii="Times New Roman" w:hAnsi="Times New Roman" w:cs="Times New Roman"/>
          <w:color w:val="000000" w:themeColor="text1"/>
          <w:shd w:val="clear" w:color="auto" w:fill="FFFFFF"/>
        </w:rPr>
        <w:t xml:space="preserve">. </w:t>
      </w:r>
      <w:r w:rsidR="00614C3E" w:rsidRPr="009C644D">
        <w:rPr>
          <w:rFonts w:ascii="Times New Roman" w:hAnsi="Times New Roman" w:cs="Times New Roman"/>
          <w:color w:val="000000" w:themeColor="text1"/>
          <w:shd w:val="clear" w:color="auto" w:fill="FFFFFF"/>
        </w:rPr>
        <w:t>Over 17% of the European wolf population is</w:t>
      </w:r>
      <w:r w:rsidR="00092ABB" w:rsidRPr="009C644D">
        <w:rPr>
          <w:rFonts w:ascii="Times New Roman" w:hAnsi="Times New Roman" w:cs="Times New Roman"/>
          <w:color w:val="000000" w:themeColor="text1"/>
          <w:shd w:val="clear" w:color="auto" w:fill="FFFFFF"/>
        </w:rPr>
        <w:t xml:space="preserve"> in </w:t>
      </w:r>
      <w:r w:rsidR="00465F0B" w:rsidRPr="009C644D">
        <w:rPr>
          <w:rFonts w:ascii="Times New Roman" w:hAnsi="Times New Roman" w:cs="Times New Roman"/>
          <w:color w:val="000000" w:themeColor="text1"/>
          <w:shd w:val="clear" w:color="auto" w:fill="FFFFFF"/>
        </w:rPr>
        <w:t>Romania because of people’s tolerance</w:t>
      </w:r>
      <w:r w:rsidR="00B201ED" w:rsidRPr="009C644D">
        <w:rPr>
          <w:rFonts w:ascii="Times New Roman" w:hAnsi="Times New Roman" w:cs="Times New Roman"/>
          <w:color w:val="000000" w:themeColor="text1"/>
          <w:shd w:val="clear" w:color="auto" w:fill="FFFFFF"/>
        </w:rPr>
        <w:t xml:space="preserve"> and attitudes</w:t>
      </w:r>
      <w:r w:rsidR="005E58F8">
        <w:rPr>
          <w:rFonts w:ascii="Times New Roman" w:hAnsi="Times New Roman" w:cs="Times New Roman"/>
          <w:color w:val="000000" w:themeColor="text1"/>
          <w:shd w:val="clear" w:color="auto" w:fill="FFFFFF"/>
        </w:rPr>
        <w:t xml:space="preserve"> (</w:t>
      </w:r>
      <w:proofErr w:type="spellStart"/>
      <w:r w:rsidR="0029616C">
        <w:rPr>
          <w:rFonts w:ascii="Times New Roman" w:hAnsi="Times New Roman" w:cs="Times New Roman"/>
          <w:color w:val="000000" w:themeColor="text1"/>
          <w:shd w:val="clear" w:color="auto" w:fill="FFFFFF"/>
        </w:rPr>
        <w:t>Euronatur</w:t>
      </w:r>
      <w:proofErr w:type="spellEnd"/>
      <w:r w:rsidR="002A26D6">
        <w:rPr>
          <w:rFonts w:ascii="Times New Roman" w:hAnsi="Times New Roman" w:cs="Times New Roman"/>
          <w:color w:val="000000" w:themeColor="text1"/>
          <w:shd w:val="clear" w:color="auto" w:fill="FFFFFF"/>
        </w:rPr>
        <w:t xml:space="preserve"> </w:t>
      </w:r>
      <w:r w:rsidR="0029616C">
        <w:rPr>
          <w:rFonts w:ascii="Times New Roman" w:hAnsi="Times New Roman" w:cs="Times New Roman"/>
          <w:color w:val="000000" w:themeColor="text1"/>
          <w:shd w:val="clear" w:color="auto" w:fill="FFFFFF"/>
        </w:rPr>
        <w:t>2021)</w:t>
      </w:r>
      <w:r w:rsidR="00B201ED" w:rsidRPr="009C644D">
        <w:rPr>
          <w:rFonts w:ascii="Times New Roman" w:hAnsi="Times New Roman" w:cs="Times New Roman"/>
          <w:color w:val="000000" w:themeColor="text1"/>
          <w:shd w:val="clear" w:color="auto" w:fill="FFFFFF"/>
        </w:rPr>
        <w:t xml:space="preserve">. </w:t>
      </w:r>
    </w:p>
    <w:p w14:paraId="29833092" w14:textId="6B8E4071" w:rsidR="00B201ED" w:rsidRDefault="00B201ED" w:rsidP="002A7461">
      <w:pPr>
        <w:spacing w:line="360" w:lineRule="auto"/>
        <w:rPr>
          <w:rFonts w:ascii="Times New Roman" w:hAnsi="Times New Roman" w:cs="Times New Roman"/>
          <w:color w:val="000000" w:themeColor="text1"/>
          <w:shd w:val="clear" w:color="auto" w:fill="FFFFFF"/>
        </w:rPr>
      </w:pPr>
      <w:r w:rsidRPr="009C644D">
        <w:rPr>
          <w:rFonts w:ascii="Times New Roman" w:hAnsi="Times New Roman" w:cs="Times New Roman"/>
          <w:color w:val="000000" w:themeColor="text1"/>
          <w:shd w:val="clear" w:color="auto" w:fill="FFFFFF"/>
        </w:rPr>
        <w:tab/>
        <w:t>In</w:t>
      </w:r>
      <w:r w:rsidR="00342F22" w:rsidRPr="009C644D">
        <w:rPr>
          <w:rFonts w:ascii="Times New Roman" w:hAnsi="Times New Roman" w:cs="Times New Roman"/>
          <w:color w:val="000000" w:themeColor="text1"/>
          <w:shd w:val="clear" w:color="auto" w:fill="FFFFFF"/>
        </w:rPr>
        <w:t xml:space="preserve"> the U.S</w:t>
      </w:r>
      <w:r w:rsidR="006A524A">
        <w:rPr>
          <w:rFonts w:ascii="Times New Roman" w:hAnsi="Times New Roman" w:cs="Times New Roman"/>
          <w:color w:val="000000" w:themeColor="text1"/>
          <w:shd w:val="clear" w:color="auto" w:fill="FFFFFF"/>
        </w:rPr>
        <w:t>.</w:t>
      </w:r>
      <w:r w:rsidRPr="009C644D">
        <w:rPr>
          <w:rFonts w:ascii="Times New Roman" w:hAnsi="Times New Roman" w:cs="Times New Roman"/>
          <w:color w:val="000000" w:themeColor="text1"/>
          <w:shd w:val="clear" w:color="auto" w:fill="FFFFFF"/>
        </w:rPr>
        <w:t xml:space="preserve">, </w:t>
      </w:r>
      <w:r w:rsidR="00342F22" w:rsidRPr="009C644D">
        <w:rPr>
          <w:rFonts w:ascii="Times New Roman" w:hAnsi="Times New Roman" w:cs="Times New Roman"/>
          <w:color w:val="000000" w:themeColor="text1"/>
          <w:shd w:val="clear" w:color="auto" w:fill="FFFFFF"/>
        </w:rPr>
        <w:t xml:space="preserve">wolves have been </w:t>
      </w:r>
      <w:r w:rsidR="00400048" w:rsidRPr="009C644D">
        <w:rPr>
          <w:rFonts w:ascii="Times New Roman" w:hAnsi="Times New Roman" w:cs="Times New Roman"/>
          <w:color w:val="000000" w:themeColor="text1"/>
          <w:shd w:val="clear" w:color="auto" w:fill="FFFFFF"/>
        </w:rPr>
        <w:t xml:space="preserve">demonized for centuries. </w:t>
      </w:r>
      <w:r w:rsidR="00FB06D9" w:rsidRPr="009C644D">
        <w:rPr>
          <w:rFonts w:ascii="Times New Roman" w:hAnsi="Times New Roman" w:cs="Times New Roman"/>
          <w:color w:val="000000" w:themeColor="text1"/>
          <w:shd w:val="clear" w:color="auto" w:fill="FFFFFF"/>
        </w:rPr>
        <w:t xml:space="preserve">Their persecution brought them nearly to extinction. </w:t>
      </w:r>
      <w:r w:rsidR="001B4A6F" w:rsidRPr="009C644D">
        <w:rPr>
          <w:rFonts w:ascii="Times New Roman" w:hAnsi="Times New Roman" w:cs="Times New Roman"/>
          <w:color w:val="000000" w:themeColor="text1"/>
          <w:shd w:val="clear" w:color="auto" w:fill="FFFFFF"/>
        </w:rPr>
        <w:t xml:space="preserve">The historic range of </w:t>
      </w:r>
      <w:r w:rsidR="00E82F9F" w:rsidRPr="009C644D">
        <w:rPr>
          <w:rFonts w:ascii="Times New Roman" w:hAnsi="Times New Roman" w:cs="Times New Roman"/>
          <w:color w:val="000000" w:themeColor="text1"/>
          <w:shd w:val="clear" w:color="auto" w:fill="FFFFFF"/>
        </w:rPr>
        <w:t>the gray wolf in the U.S. covered over two-thirds of it</w:t>
      </w:r>
      <w:r w:rsidR="006A524A">
        <w:rPr>
          <w:rFonts w:ascii="Times New Roman" w:hAnsi="Times New Roman" w:cs="Times New Roman"/>
          <w:color w:val="000000" w:themeColor="text1"/>
          <w:shd w:val="clear" w:color="auto" w:fill="FFFFFF"/>
        </w:rPr>
        <w:t>s</w:t>
      </w:r>
      <w:r w:rsidR="00E82F9F" w:rsidRPr="009C644D">
        <w:rPr>
          <w:rFonts w:ascii="Times New Roman" w:hAnsi="Times New Roman" w:cs="Times New Roman"/>
          <w:color w:val="000000" w:themeColor="text1"/>
          <w:shd w:val="clear" w:color="auto" w:fill="FFFFFF"/>
        </w:rPr>
        <w:t xml:space="preserve"> land. </w:t>
      </w:r>
      <w:r w:rsidR="009F54C3" w:rsidRPr="009C644D">
        <w:rPr>
          <w:rFonts w:ascii="Times New Roman" w:hAnsi="Times New Roman" w:cs="Times New Roman"/>
          <w:color w:val="000000" w:themeColor="text1"/>
          <w:shd w:val="clear" w:color="auto" w:fill="FFFFFF"/>
        </w:rPr>
        <w:t>Currently,</w:t>
      </w:r>
      <w:r w:rsidR="000131C6">
        <w:rPr>
          <w:rFonts w:ascii="Times New Roman" w:hAnsi="Times New Roman" w:cs="Times New Roman"/>
          <w:color w:val="000000" w:themeColor="text1"/>
          <w:shd w:val="clear" w:color="auto" w:fill="FFFFFF"/>
        </w:rPr>
        <w:t xml:space="preserve"> </w:t>
      </w:r>
      <w:r w:rsidR="009F54C3" w:rsidRPr="009C644D">
        <w:rPr>
          <w:rFonts w:ascii="Times New Roman" w:hAnsi="Times New Roman" w:cs="Times New Roman"/>
          <w:color w:val="000000" w:themeColor="text1"/>
          <w:shd w:val="clear" w:color="auto" w:fill="FFFFFF"/>
        </w:rPr>
        <w:t>their populations are in Alaska, Michigan, Wisconsin, Montana, Idaho, Oregon, Wyoming</w:t>
      </w:r>
      <w:r w:rsidR="00596887" w:rsidRPr="009C644D">
        <w:rPr>
          <w:rFonts w:ascii="Times New Roman" w:hAnsi="Times New Roman" w:cs="Times New Roman"/>
          <w:color w:val="000000" w:themeColor="text1"/>
          <w:shd w:val="clear" w:color="auto" w:fill="FFFFFF"/>
        </w:rPr>
        <w:t>, Arizona, New Mexico, and North Carolina</w:t>
      </w:r>
      <w:r w:rsidR="009F54C3" w:rsidRPr="009C644D">
        <w:rPr>
          <w:rFonts w:ascii="Times New Roman" w:hAnsi="Times New Roman" w:cs="Times New Roman"/>
          <w:color w:val="000000" w:themeColor="text1"/>
          <w:shd w:val="clear" w:color="auto" w:fill="FFFFFF"/>
        </w:rPr>
        <w:t xml:space="preserve"> (</w:t>
      </w:r>
      <w:r w:rsidR="00405412" w:rsidRPr="009C644D">
        <w:rPr>
          <w:rFonts w:ascii="Times New Roman" w:hAnsi="Times New Roman" w:cs="Times New Roman"/>
          <w:color w:val="000000" w:themeColor="text1"/>
          <w:shd w:val="clear" w:color="auto" w:fill="FFFFFF"/>
        </w:rPr>
        <w:t>National Wildlife Federation</w:t>
      </w:r>
      <w:r w:rsidR="008B4119">
        <w:rPr>
          <w:rFonts w:ascii="Times New Roman" w:hAnsi="Times New Roman" w:cs="Times New Roman"/>
          <w:color w:val="000000" w:themeColor="text1"/>
          <w:shd w:val="clear" w:color="auto" w:fill="FFFFFF"/>
        </w:rPr>
        <w:t xml:space="preserve"> </w:t>
      </w:r>
      <w:r w:rsidR="00596887" w:rsidRPr="009C644D">
        <w:rPr>
          <w:rFonts w:ascii="Times New Roman" w:hAnsi="Times New Roman" w:cs="Times New Roman"/>
          <w:color w:val="000000" w:themeColor="text1"/>
          <w:shd w:val="clear" w:color="auto" w:fill="FFFFFF"/>
        </w:rPr>
        <w:t xml:space="preserve">2022). </w:t>
      </w:r>
      <w:r w:rsidR="00716DC3" w:rsidRPr="009C644D">
        <w:rPr>
          <w:rFonts w:ascii="Times New Roman" w:hAnsi="Times New Roman" w:cs="Times New Roman"/>
          <w:color w:val="000000" w:themeColor="text1"/>
          <w:shd w:val="clear" w:color="auto" w:fill="FFFFFF"/>
        </w:rPr>
        <w:t xml:space="preserve">The 1973 Endangered Species Act </w:t>
      </w:r>
      <w:r w:rsidR="006D729C" w:rsidRPr="009C644D">
        <w:rPr>
          <w:rFonts w:ascii="Times New Roman" w:hAnsi="Times New Roman" w:cs="Times New Roman"/>
          <w:color w:val="000000" w:themeColor="text1"/>
          <w:shd w:val="clear" w:color="auto" w:fill="FFFFFF"/>
        </w:rPr>
        <w:t xml:space="preserve">(ESA) </w:t>
      </w:r>
      <w:r w:rsidR="00987384" w:rsidRPr="009C644D">
        <w:rPr>
          <w:rFonts w:ascii="Times New Roman" w:hAnsi="Times New Roman" w:cs="Times New Roman"/>
          <w:color w:val="000000" w:themeColor="text1"/>
          <w:shd w:val="clear" w:color="auto" w:fill="FFFFFF"/>
        </w:rPr>
        <w:t>increased the number of gray wolves to about 7,500 as of 2020. Since then, the wolf population has expanded tremendously.</w:t>
      </w:r>
      <w:r w:rsidR="00EC58CF" w:rsidRPr="009C644D">
        <w:rPr>
          <w:rFonts w:ascii="Times New Roman" w:hAnsi="Times New Roman" w:cs="Times New Roman"/>
          <w:color w:val="000000" w:themeColor="text1"/>
          <w:shd w:val="clear" w:color="auto" w:fill="FFFFFF"/>
        </w:rPr>
        <w:t xml:space="preserve"> In early 2021, </w:t>
      </w:r>
      <w:r w:rsidR="0036011E">
        <w:rPr>
          <w:rFonts w:ascii="Times New Roman" w:hAnsi="Times New Roman" w:cs="Times New Roman"/>
          <w:color w:val="000000" w:themeColor="text1"/>
          <w:shd w:val="clear" w:color="auto" w:fill="FFFFFF"/>
        </w:rPr>
        <w:t xml:space="preserve">the </w:t>
      </w:r>
      <w:r w:rsidR="00EC58CF" w:rsidRPr="009C644D">
        <w:rPr>
          <w:rFonts w:ascii="Times New Roman" w:hAnsi="Times New Roman" w:cs="Times New Roman"/>
          <w:color w:val="000000" w:themeColor="text1"/>
          <w:shd w:val="clear" w:color="auto" w:fill="FFFFFF"/>
        </w:rPr>
        <w:t xml:space="preserve">U.S. Department of Fish and Wildlife </w:t>
      </w:r>
      <w:r w:rsidR="00474D61" w:rsidRPr="009C644D">
        <w:rPr>
          <w:rFonts w:ascii="Times New Roman" w:hAnsi="Times New Roman" w:cs="Times New Roman"/>
          <w:color w:val="000000" w:themeColor="text1"/>
          <w:shd w:val="clear" w:color="auto" w:fill="FFFFFF"/>
        </w:rPr>
        <w:t>delisted</w:t>
      </w:r>
      <w:r w:rsidR="006D729C" w:rsidRPr="009C644D">
        <w:rPr>
          <w:rFonts w:ascii="Times New Roman" w:hAnsi="Times New Roman" w:cs="Times New Roman"/>
          <w:color w:val="000000" w:themeColor="text1"/>
          <w:shd w:val="clear" w:color="auto" w:fill="FFFFFF"/>
        </w:rPr>
        <w:t xml:space="preserve"> gray wolves from the ESA, which stripped them of federal protection and </w:t>
      </w:r>
      <w:r w:rsidR="000A7A79" w:rsidRPr="009C644D">
        <w:rPr>
          <w:rFonts w:ascii="Times New Roman" w:hAnsi="Times New Roman" w:cs="Times New Roman"/>
          <w:color w:val="000000" w:themeColor="text1"/>
          <w:shd w:val="clear" w:color="auto" w:fill="FFFFFF"/>
        </w:rPr>
        <w:t>left management up to each state (</w:t>
      </w:r>
      <w:r w:rsidR="00A22460">
        <w:rPr>
          <w:rFonts w:ascii="Times New Roman" w:hAnsi="Times New Roman" w:cs="Times New Roman"/>
          <w:color w:val="000000" w:themeColor="text1"/>
          <w:shd w:val="clear" w:color="auto" w:fill="FFFFFF"/>
        </w:rPr>
        <w:t>U.S. Fish and Wildlife</w:t>
      </w:r>
      <w:r w:rsidR="005F593C" w:rsidRPr="009C644D">
        <w:rPr>
          <w:rFonts w:ascii="Times New Roman" w:hAnsi="Times New Roman" w:cs="Times New Roman"/>
          <w:color w:val="000000" w:themeColor="text1"/>
          <w:shd w:val="clear" w:color="auto" w:fill="FFFFFF"/>
        </w:rPr>
        <w:t xml:space="preserve"> </w:t>
      </w:r>
      <w:r w:rsidR="008B4119">
        <w:rPr>
          <w:rFonts w:ascii="Times New Roman" w:hAnsi="Times New Roman" w:cs="Times New Roman"/>
          <w:color w:val="000000" w:themeColor="text1"/>
          <w:shd w:val="clear" w:color="auto" w:fill="FFFFFF"/>
        </w:rPr>
        <w:t xml:space="preserve">Service, </w:t>
      </w:r>
      <w:r w:rsidR="005F593C" w:rsidRPr="009C644D">
        <w:rPr>
          <w:rFonts w:ascii="Times New Roman" w:hAnsi="Times New Roman" w:cs="Times New Roman"/>
          <w:color w:val="000000" w:themeColor="text1"/>
          <w:shd w:val="clear" w:color="auto" w:fill="FFFFFF"/>
        </w:rPr>
        <w:t xml:space="preserve">2021). </w:t>
      </w:r>
      <w:r w:rsidR="000B5769" w:rsidRPr="009C644D">
        <w:rPr>
          <w:rFonts w:ascii="Times New Roman" w:hAnsi="Times New Roman" w:cs="Times New Roman"/>
          <w:color w:val="000000" w:themeColor="text1"/>
          <w:shd w:val="clear" w:color="auto" w:fill="FFFFFF"/>
        </w:rPr>
        <w:t xml:space="preserve">Even though people’s attitudes towards wolves have steadily become more positive, there is still historical resentment that will require much more time to </w:t>
      </w:r>
      <w:r w:rsidR="00627D19" w:rsidRPr="009C644D">
        <w:rPr>
          <w:rFonts w:ascii="Times New Roman" w:hAnsi="Times New Roman" w:cs="Times New Roman"/>
          <w:color w:val="000000" w:themeColor="text1"/>
          <w:shd w:val="clear" w:color="auto" w:fill="FFFFFF"/>
        </w:rPr>
        <w:t xml:space="preserve">change. </w:t>
      </w:r>
      <w:r w:rsidR="00E2497A" w:rsidRPr="009C644D">
        <w:rPr>
          <w:rFonts w:ascii="Times New Roman" w:hAnsi="Times New Roman" w:cs="Times New Roman"/>
          <w:color w:val="000000" w:themeColor="text1"/>
          <w:shd w:val="clear" w:color="auto" w:fill="FFFFFF"/>
        </w:rPr>
        <w:t>The introduction of wolves to multiple national parks in the western U.S.</w:t>
      </w:r>
      <w:r w:rsidR="00664F84" w:rsidRPr="009C644D">
        <w:rPr>
          <w:rFonts w:ascii="Times New Roman" w:hAnsi="Times New Roman" w:cs="Times New Roman"/>
          <w:color w:val="000000" w:themeColor="text1"/>
          <w:shd w:val="clear" w:color="auto" w:fill="FFFFFF"/>
        </w:rPr>
        <w:t xml:space="preserve">, as well as </w:t>
      </w:r>
      <w:r w:rsidR="00E870BD" w:rsidRPr="009C644D">
        <w:rPr>
          <w:rFonts w:ascii="Times New Roman" w:hAnsi="Times New Roman" w:cs="Times New Roman"/>
          <w:color w:val="000000" w:themeColor="text1"/>
          <w:shd w:val="clear" w:color="auto" w:fill="FFFFFF"/>
        </w:rPr>
        <w:t>education</w:t>
      </w:r>
      <w:r w:rsidR="0080048F">
        <w:rPr>
          <w:rFonts w:ascii="Times New Roman" w:hAnsi="Times New Roman" w:cs="Times New Roman"/>
          <w:color w:val="000000" w:themeColor="text1"/>
          <w:shd w:val="clear" w:color="auto" w:fill="FFFFFF"/>
        </w:rPr>
        <w:t>,</w:t>
      </w:r>
      <w:r w:rsidR="00E870BD" w:rsidRPr="009C644D">
        <w:rPr>
          <w:rFonts w:ascii="Times New Roman" w:hAnsi="Times New Roman" w:cs="Times New Roman"/>
          <w:color w:val="000000" w:themeColor="text1"/>
          <w:shd w:val="clear" w:color="auto" w:fill="FFFFFF"/>
        </w:rPr>
        <w:t xml:space="preserve"> </w:t>
      </w:r>
      <w:r w:rsidR="0080048F">
        <w:rPr>
          <w:rFonts w:ascii="Times New Roman" w:hAnsi="Times New Roman" w:cs="Times New Roman"/>
          <w:color w:val="000000" w:themeColor="text1"/>
          <w:shd w:val="clear" w:color="auto" w:fill="FFFFFF"/>
        </w:rPr>
        <w:t>has</w:t>
      </w:r>
      <w:r w:rsidR="00E2497A" w:rsidRPr="009C644D">
        <w:rPr>
          <w:rFonts w:ascii="Times New Roman" w:hAnsi="Times New Roman" w:cs="Times New Roman"/>
          <w:color w:val="000000" w:themeColor="text1"/>
          <w:shd w:val="clear" w:color="auto" w:fill="FFFFFF"/>
        </w:rPr>
        <w:t xml:space="preserve"> h</w:t>
      </w:r>
      <w:r w:rsidR="001B19F9" w:rsidRPr="009C644D">
        <w:rPr>
          <w:rFonts w:ascii="Times New Roman" w:hAnsi="Times New Roman" w:cs="Times New Roman"/>
          <w:color w:val="000000" w:themeColor="text1"/>
          <w:shd w:val="clear" w:color="auto" w:fill="FFFFFF"/>
        </w:rPr>
        <w:t>ad a positive impact on American societal perceptions</w:t>
      </w:r>
      <w:r w:rsidR="00E870BD" w:rsidRPr="009C644D">
        <w:rPr>
          <w:rFonts w:ascii="Times New Roman" w:hAnsi="Times New Roman" w:cs="Times New Roman"/>
          <w:color w:val="000000" w:themeColor="text1"/>
          <w:shd w:val="clear" w:color="auto" w:fill="FFFFFF"/>
        </w:rPr>
        <w:t xml:space="preserve">. </w:t>
      </w:r>
      <w:r w:rsidR="00044BA5" w:rsidRPr="009C644D">
        <w:rPr>
          <w:rFonts w:ascii="Times New Roman" w:hAnsi="Times New Roman" w:cs="Times New Roman"/>
          <w:color w:val="000000" w:themeColor="text1"/>
          <w:shd w:val="clear" w:color="auto" w:fill="FFFFFF"/>
        </w:rPr>
        <w:t xml:space="preserve">In 2012, </w:t>
      </w:r>
      <w:r w:rsidR="00014C50" w:rsidRPr="009C644D">
        <w:rPr>
          <w:rFonts w:ascii="Times New Roman" w:hAnsi="Times New Roman" w:cs="Times New Roman"/>
          <w:color w:val="000000" w:themeColor="text1"/>
          <w:shd w:val="clear" w:color="auto" w:fill="FFFFFF"/>
        </w:rPr>
        <w:t xml:space="preserve">the Wisconsin Department of Natural Resources created </w:t>
      </w:r>
      <w:r w:rsidR="00014C50" w:rsidRPr="009C644D">
        <w:rPr>
          <w:rFonts w:ascii="Times New Roman" w:hAnsi="Times New Roman" w:cs="Times New Roman"/>
          <w:color w:val="000000" w:themeColor="text1"/>
          <w:shd w:val="clear" w:color="auto" w:fill="FFFFFF"/>
        </w:rPr>
        <w:lastRenderedPageBreak/>
        <w:t xml:space="preserve">a wolf hunting and </w:t>
      </w:r>
      <w:r w:rsidR="00B148D7" w:rsidRPr="009C644D">
        <w:rPr>
          <w:rFonts w:ascii="Times New Roman" w:hAnsi="Times New Roman" w:cs="Times New Roman"/>
          <w:color w:val="000000" w:themeColor="text1"/>
          <w:shd w:val="clear" w:color="auto" w:fill="FFFFFF"/>
        </w:rPr>
        <w:t xml:space="preserve">trapping season, permitting </w:t>
      </w:r>
      <w:r w:rsidR="0080048F">
        <w:rPr>
          <w:rFonts w:ascii="Times New Roman" w:hAnsi="Times New Roman" w:cs="Times New Roman"/>
          <w:color w:val="000000" w:themeColor="text1"/>
          <w:shd w:val="clear" w:color="auto" w:fill="FFFFFF"/>
        </w:rPr>
        <w:t xml:space="preserve">the </w:t>
      </w:r>
      <w:r w:rsidR="003969E1" w:rsidRPr="009C644D">
        <w:rPr>
          <w:rFonts w:ascii="Times New Roman" w:hAnsi="Times New Roman" w:cs="Times New Roman"/>
          <w:color w:val="000000" w:themeColor="text1"/>
          <w:shd w:val="clear" w:color="auto" w:fill="FFFFFF"/>
        </w:rPr>
        <w:t>public harvest of wolves (</w:t>
      </w:r>
      <w:proofErr w:type="spellStart"/>
      <w:r w:rsidR="00561A2F" w:rsidRPr="009C644D">
        <w:rPr>
          <w:rFonts w:ascii="Times New Roman" w:hAnsi="Times New Roman" w:cs="Times New Roman"/>
          <w:color w:val="000000" w:themeColor="text1"/>
          <w:shd w:val="clear" w:color="auto" w:fill="FFFFFF"/>
        </w:rPr>
        <w:t>Hogberg</w:t>
      </w:r>
      <w:proofErr w:type="spellEnd"/>
      <w:r w:rsidR="008B4119">
        <w:rPr>
          <w:rFonts w:ascii="Times New Roman" w:hAnsi="Times New Roman" w:cs="Times New Roman"/>
          <w:color w:val="000000" w:themeColor="text1"/>
          <w:shd w:val="clear" w:color="auto" w:fill="FFFFFF"/>
        </w:rPr>
        <w:t xml:space="preserve"> </w:t>
      </w:r>
      <w:r w:rsidR="00561A2F" w:rsidRPr="009C644D">
        <w:rPr>
          <w:rFonts w:ascii="Times New Roman" w:hAnsi="Times New Roman" w:cs="Times New Roman"/>
          <w:color w:val="000000" w:themeColor="text1"/>
          <w:shd w:val="clear" w:color="auto" w:fill="FFFFFF"/>
        </w:rPr>
        <w:t>et al</w:t>
      </w:r>
      <w:r w:rsidR="00BD2A14">
        <w:rPr>
          <w:rFonts w:ascii="Times New Roman" w:hAnsi="Times New Roman" w:cs="Times New Roman"/>
          <w:color w:val="000000" w:themeColor="text1"/>
          <w:shd w:val="clear" w:color="auto" w:fill="FFFFFF"/>
        </w:rPr>
        <w:t xml:space="preserve">. </w:t>
      </w:r>
      <w:r w:rsidR="00561A2F" w:rsidRPr="009C644D">
        <w:rPr>
          <w:rFonts w:ascii="Times New Roman" w:hAnsi="Times New Roman" w:cs="Times New Roman"/>
          <w:color w:val="000000" w:themeColor="text1"/>
          <w:shd w:val="clear" w:color="auto" w:fill="FFFFFF"/>
        </w:rPr>
        <w:t>2016)</w:t>
      </w:r>
      <w:r w:rsidR="00874047" w:rsidRPr="009C644D">
        <w:rPr>
          <w:rFonts w:ascii="Times New Roman" w:hAnsi="Times New Roman" w:cs="Times New Roman"/>
          <w:color w:val="000000" w:themeColor="text1"/>
          <w:shd w:val="clear" w:color="auto" w:fill="FFFFFF"/>
        </w:rPr>
        <w:t xml:space="preserve">. </w:t>
      </w:r>
      <w:r w:rsidR="006F435A" w:rsidRPr="009C644D">
        <w:rPr>
          <w:rFonts w:ascii="Times New Roman" w:hAnsi="Times New Roman" w:cs="Times New Roman"/>
          <w:color w:val="000000" w:themeColor="text1"/>
          <w:shd w:val="clear" w:color="auto" w:fill="FFFFFF"/>
        </w:rPr>
        <w:t xml:space="preserve">The main goals of this program were to reduce the wolf population within the state </w:t>
      </w:r>
      <w:r w:rsidR="00AA60D8" w:rsidRPr="009C644D">
        <w:rPr>
          <w:rFonts w:ascii="Times New Roman" w:hAnsi="Times New Roman" w:cs="Times New Roman"/>
          <w:color w:val="000000" w:themeColor="text1"/>
          <w:shd w:val="clear" w:color="auto" w:fill="FFFFFF"/>
        </w:rPr>
        <w:t xml:space="preserve">by 350 individuals. </w:t>
      </w:r>
      <w:r w:rsidR="00031ED8">
        <w:rPr>
          <w:rFonts w:ascii="Times New Roman" w:hAnsi="Times New Roman" w:cs="Times New Roman"/>
          <w:color w:val="000000" w:themeColor="text1"/>
          <w:shd w:val="clear" w:color="auto" w:fill="FFFFFF"/>
        </w:rPr>
        <w:t xml:space="preserve">In 2013, more than half of respondents </w:t>
      </w:r>
      <w:r w:rsidR="0048381C">
        <w:rPr>
          <w:rFonts w:ascii="Times New Roman" w:hAnsi="Times New Roman" w:cs="Times New Roman"/>
          <w:color w:val="000000" w:themeColor="text1"/>
          <w:shd w:val="clear" w:color="auto" w:fill="FFFFFF"/>
        </w:rPr>
        <w:t>in</w:t>
      </w:r>
      <w:r w:rsidR="00031ED8">
        <w:rPr>
          <w:rFonts w:ascii="Times New Roman" w:hAnsi="Times New Roman" w:cs="Times New Roman"/>
          <w:color w:val="000000" w:themeColor="text1"/>
          <w:shd w:val="clear" w:color="auto" w:fill="FFFFFF"/>
        </w:rPr>
        <w:t xml:space="preserve"> a Wisconsin poll </w:t>
      </w:r>
      <w:r w:rsidR="0098770F">
        <w:rPr>
          <w:rFonts w:ascii="Times New Roman" w:hAnsi="Times New Roman" w:cs="Times New Roman"/>
          <w:color w:val="000000" w:themeColor="text1"/>
          <w:shd w:val="clear" w:color="auto" w:fill="FFFFFF"/>
        </w:rPr>
        <w:t xml:space="preserve">state-wide agreed that “killing wolves </w:t>
      </w:r>
      <w:r w:rsidR="00A211B3">
        <w:rPr>
          <w:rFonts w:ascii="Times New Roman" w:hAnsi="Times New Roman" w:cs="Times New Roman"/>
          <w:color w:val="000000" w:themeColor="text1"/>
          <w:shd w:val="clear" w:color="auto" w:fill="FFFFFF"/>
        </w:rPr>
        <w:t>is the only way to stop them from threatening farm animals and pets”</w:t>
      </w:r>
      <w:r w:rsidR="00EF4E47">
        <w:rPr>
          <w:rFonts w:ascii="Times New Roman" w:hAnsi="Times New Roman" w:cs="Times New Roman"/>
          <w:color w:val="000000" w:themeColor="text1"/>
          <w:shd w:val="clear" w:color="auto" w:fill="FFFFFF"/>
        </w:rPr>
        <w:t xml:space="preserve">. </w:t>
      </w:r>
      <w:r w:rsidR="004617D7">
        <w:rPr>
          <w:rFonts w:ascii="Times New Roman" w:hAnsi="Times New Roman" w:cs="Times New Roman"/>
          <w:color w:val="000000" w:themeColor="text1"/>
          <w:shd w:val="clear" w:color="auto" w:fill="FFFFFF"/>
        </w:rPr>
        <w:t xml:space="preserve">Therefore, even if attitudes towards wolves have evolved from </w:t>
      </w:r>
      <w:r w:rsidR="003B77CA">
        <w:rPr>
          <w:rFonts w:ascii="Times New Roman" w:hAnsi="Times New Roman" w:cs="Times New Roman"/>
          <w:color w:val="000000" w:themeColor="text1"/>
          <w:shd w:val="clear" w:color="auto" w:fill="FFFFFF"/>
        </w:rPr>
        <w:t>what</w:t>
      </w:r>
      <w:r w:rsidR="004617D7">
        <w:rPr>
          <w:rFonts w:ascii="Times New Roman" w:hAnsi="Times New Roman" w:cs="Times New Roman"/>
          <w:color w:val="000000" w:themeColor="text1"/>
          <w:shd w:val="clear" w:color="auto" w:fill="FFFFFF"/>
        </w:rPr>
        <w:t xml:space="preserve"> they used to be, people in the U.S. still view wolves as </w:t>
      </w:r>
      <w:r w:rsidR="003B77CA">
        <w:rPr>
          <w:rFonts w:ascii="Times New Roman" w:hAnsi="Times New Roman" w:cs="Times New Roman"/>
          <w:color w:val="000000" w:themeColor="text1"/>
          <w:shd w:val="clear" w:color="auto" w:fill="FFFFFF"/>
        </w:rPr>
        <w:t xml:space="preserve">a species that should be contained. </w:t>
      </w:r>
    </w:p>
    <w:p w14:paraId="3717EA0E" w14:textId="6E3F6B5A" w:rsidR="00A56885" w:rsidRDefault="00537445" w:rsidP="002A7461">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One reason that the population numbers differ in Europe and the U.S. may be because of societal perceptions of wolves</w:t>
      </w:r>
      <w:r w:rsidR="00704448">
        <w:rPr>
          <w:rFonts w:ascii="Times New Roman" w:hAnsi="Times New Roman" w:cs="Times New Roman"/>
          <w:color w:val="000000" w:themeColor="text1"/>
          <w:shd w:val="clear" w:color="auto" w:fill="FFFFFF"/>
        </w:rPr>
        <w:t xml:space="preserve">. In Europe, people are generally more supportive </w:t>
      </w:r>
      <w:r w:rsidR="0048381C">
        <w:rPr>
          <w:rFonts w:ascii="Times New Roman" w:hAnsi="Times New Roman" w:cs="Times New Roman"/>
          <w:color w:val="000000" w:themeColor="text1"/>
          <w:shd w:val="clear" w:color="auto" w:fill="FFFFFF"/>
        </w:rPr>
        <w:t>of</w:t>
      </w:r>
      <w:r w:rsidR="00704448">
        <w:rPr>
          <w:rFonts w:ascii="Times New Roman" w:hAnsi="Times New Roman" w:cs="Times New Roman"/>
          <w:color w:val="000000" w:themeColor="text1"/>
          <w:shd w:val="clear" w:color="auto" w:fill="FFFFFF"/>
        </w:rPr>
        <w:t xml:space="preserve"> wildlife than in the U.S. </w:t>
      </w:r>
      <w:r w:rsidR="00A22E75">
        <w:rPr>
          <w:rFonts w:ascii="Times New Roman" w:hAnsi="Times New Roman" w:cs="Times New Roman"/>
          <w:color w:val="000000" w:themeColor="text1"/>
          <w:shd w:val="clear" w:color="auto" w:fill="FFFFFF"/>
        </w:rPr>
        <w:t xml:space="preserve">A </w:t>
      </w:r>
      <w:r w:rsidR="002802CB">
        <w:rPr>
          <w:rFonts w:ascii="Times New Roman" w:hAnsi="Times New Roman" w:cs="Times New Roman"/>
          <w:color w:val="000000" w:themeColor="text1"/>
          <w:shd w:val="clear" w:color="auto" w:fill="FFFFFF"/>
        </w:rPr>
        <w:t xml:space="preserve">survey conducted in Germany </w:t>
      </w:r>
      <w:r w:rsidR="00857781">
        <w:rPr>
          <w:rFonts w:ascii="Times New Roman" w:hAnsi="Times New Roman" w:cs="Times New Roman"/>
          <w:color w:val="000000" w:themeColor="text1"/>
          <w:shd w:val="clear" w:color="auto" w:fill="FFFFFF"/>
        </w:rPr>
        <w:t>analyzing</w:t>
      </w:r>
      <w:r w:rsidR="002802CB">
        <w:rPr>
          <w:rFonts w:ascii="Times New Roman" w:hAnsi="Times New Roman" w:cs="Times New Roman"/>
          <w:color w:val="000000" w:themeColor="text1"/>
          <w:shd w:val="clear" w:color="auto" w:fill="FFFFFF"/>
        </w:rPr>
        <w:t xml:space="preserve"> people’s attitudes towards returning wolves suggests that </w:t>
      </w:r>
      <w:r w:rsidR="00C26119">
        <w:rPr>
          <w:rFonts w:ascii="Times New Roman" w:hAnsi="Times New Roman" w:cs="Times New Roman"/>
          <w:color w:val="000000" w:themeColor="text1"/>
          <w:shd w:val="clear" w:color="auto" w:fill="FFFFFF"/>
        </w:rPr>
        <w:t>there is a predominance of positive attitudes toward recolonizing wolves (</w:t>
      </w:r>
      <w:proofErr w:type="spellStart"/>
      <w:r w:rsidR="00C26119">
        <w:rPr>
          <w:rFonts w:ascii="Times New Roman" w:hAnsi="Times New Roman" w:cs="Times New Roman"/>
          <w:color w:val="000000" w:themeColor="text1"/>
          <w:shd w:val="clear" w:color="auto" w:fill="FFFFFF"/>
        </w:rPr>
        <w:t>Arbieu</w:t>
      </w:r>
      <w:proofErr w:type="spellEnd"/>
      <w:r w:rsidR="008B4119">
        <w:rPr>
          <w:rFonts w:ascii="Times New Roman" w:hAnsi="Times New Roman" w:cs="Times New Roman"/>
          <w:color w:val="000000" w:themeColor="text1"/>
          <w:shd w:val="clear" w:color="auto" w:fill="FFFFFF"/>
        </w:rPr>
        <w:t xml:space="preserve"> </w:t>
      </w:r>
      <w:r w:rsidR="00EB77B5">
        <w:rPr>
          <w:rFonts w:ascii="Times New Roman" w:hAnsi="Times New Roman" w:cs="Times New Roman"/>
          <w:color w:val="000000" w:themeColor="text1"/>
          <w:shd w:val="clear" w:color="auto" w:fill="FFFFFF"/>
        </w:rPr>
        <w:t>et al. 2019)</w:t>
      </w:r>
      <w:r w:rsidR="009D729F">
        <w:rPr>
          <w:rFonts w:ascii="Times New Roman" w:hAnsi="Times New Roman" w:cs="Times New Roman"/>
          <w:color w:val="000000" w:themeColor="text1"/>
          <w:shd w:val="clear" w:color="auto" w:fill="FFFFFF"/>
        </w:rPr>
        <w:t xml:space="preserve">. </w:t>
      </w:r>
      <w:r w:rsidR="0039678E">
        <w:rPr>
          <w:rFonts w:ascii="Times New Roman" w:hAnsi="Times New Roman" w:cs="Times New Roman"/>
          <w:color w:val="000000" w:themeColor="text1"/>
          <w:shd w:val="clear" w:color="auto" w:fill="FFFFFF"/>
        </w:rPr>
        <w:t xml:space="preserve">This finding was </w:t>
      </w:r>
      <w:r w:rsidR="00BD34AE">
        <w:rPr>
          <w:rFonts w:ascii="Times New Roman" w:hAnsi="Times New Roman" w:cs="Times New Roman"/>
          <w:color w:val="000000" w:themeColor="text1"/>
          <w:shd w:val="clear" w:color="auto" w:fill="FFFFFF"/>
        </w:rPr>
        <w:t>like</w:t>
      </w:r>
      <w:r w:rsidR="0039678E">
        <w:rPr>
          <w:rFonts w:ascii="Times New Roman" w:hAnsi="Times New Roman" w:cs="Times New Roman"/>
          <w:color w:val="000000" w:themeColor="text1"/>
          <w:shd w:val="clear" w:color="auto" w:fill="FFFFFF"/>
        </w:rPr>
        <w:t xml:space="preserve"> </w:t>
      </w:r>
      <w:r w:rsidR="00EB0EF8">
        <w:rPr>
          <w:rFonts w:ascii="Times New Roman" w:hAnsi="Times New Roman" w:cs="Times New Roman"/>
          <w:color w:val="000000" w:themeColor="text1"/>
          <w:shd w:val="clear" w:color="auto" w:fill="FFFFFF"/>
        </w:rPr>
        <w:t xml:space="preserve">similar </w:t>
      </w:r>
      <w:r w:rsidR="0039678E">
        <w:rPr>
          <w:rFonts w:ascii="Times New Roman" w:hAnsi="Times New Roman" w:cs="Times New Roman"/>
          <w:color w:val="000000" w:themeColor="text1"/>
          <w:shd w:val="clear" w:color="auto" w:fill="FFFFFF"/>
        </w:rPr>
        <w:t>polls conducted in Italy and Croatia</w:t>
      </w:r>
      <w:r w:rsidR="0029616C">
        <w:rPr>
          <w:rFonts w:ascii="Times New Roman" w:hAnsi="Times New Roman" w:cs="Times New Roman"/>
          <w:color w:val="000000" w:themeColor="text1"/>
          <w:shd w:val="clear" w:color="auto" w:fill="FFFFFF"/>
        </w:rPr>
        <w:t xml:space="preserve"> (</w:t>
      </w:r>
      <w:proofErr w:type="spellStart"/>
      <w:r w:rsidR="0029616C">
        <w:rPr>
          <w:rFonts w:ascii="Times New Roman" w:hAnsi="Times New Roman" w:cs="Times New Roman"/>
          <w:color w:val="000000" w:themeColor="text1"/>
          <w:shd w:val="clear" w:color="auto" w:fill="FFFFFF"/>
        </w:rPr>
        <w:t>Glikman</w:t>
      </w:r>
      <w:proofErr w:type="spellEnd"/>
      <w:r w:rsidR="0029616C">
        <w:rPr>
          <w:rFonts w:ascii="Times New Roman" w:hAnsi="Times New Roman" w:cs="Times New Roman"/>
          <w:color w:val="000000" w:themeColor="text1"/>
          <w:shd w:val="clear" w:color="auto" w:fill="FFFFFF"/>
        </w:rPr>
        <w:t xml:space="preserve"> et al. 201</w:t>
      </w:r>
      <w:r w:rsidR="00B8142F">
        <w:rPr>
          <w:rFonts w:ascii="Times New Roman" w:hAnsi="Times New Roman" w:cs="Times New Roman"/>
          <w:color w:val="000000" w:themeColor="text1"/>
          <w:shd w:val="clear" w:color="auto" w:fill="FFFFFF"/>
        </w:rPr>
        <w:t>1</w:t>
      </w:r>
      <w:r w:rsidR="0029616C">
        <w:rPr>
          <w:rFonts w:ascii="Times New Roman" w:hAnsi="Times New Roman" w:cs="Times New Roman"/>
          <w:color w:val="000000" w:themeColor="text1"/>
          <w:shd w:val="clear" w:color="auto" w:fill="FFFFFF"/>
        </w:rPr>
        <w:t>)</w:t>
      </w:r>
      <w:r w:rsidR="00B61A91">
        <w:rPr>
          <w:rFonts w:ascii="Times New Roman" w:hAnsi="Times New Roman" w:cs="Times New Roman"/>
          <w:color w:val="000000" w:themeColor="text1"/>
          <w:shd w:val="clear" w:color="auto" w:fill="FFFFFF"/>
        </w:rPr>
        <w:t>.</w:t>
      </w:r>
      <w:r w:rsidR="002425B0">
        <w:rPr>
          <w:rFonts w:ascii="Times New Roman" w:hAnsi="Times New Roman" w:cs="Times New Roman"/>
          <w:color w:val="000000" w:themeColor="text1"/>
          <w:shd w:val="clear" w:color="auto" w:fill="FFFFFF"/>
        </w:rPr>
        <w:t xml:space="preserve"> </w:t>
      </w:r>
      <w:r w:rsidR="00B022B7">
        <w:rPr>
          <w:rFonts w:ascii="Times New Roman" w:hAnsi="Times New Roman" w:cs="Times New Roman"/>
          <w:color w:val="000000" w:themeColor="text1"/>
          <w:shd w:val="clear" w:color="auto" w:fill="FFFFFF"/>
        </w:rPr>
        <w:t xml:space="preserve">The trends across these polls show that attitudes towards </w:t>
      </w:r>
      <w:r w:rsidR="00A519B8">
        <w:rPr>
          <w:rFonts w:ascii="Times New Roman" w:hAnsi="Times New Roman" w:cs="Times New Roman"/>
          <w:color w:val="000000" w:themeColor="text1"/>
          <w:shd w:val="clear" w:color="auto" w:fill="FFFFFF"/>
        </w:rPr>
        <w:t>wolves</w:t>
      </w:r>
      <w:r w:rsidR="00B022B7">
        <w:rPr>
          <w:rFonts w:ascii="Times New Roman" w:hAnsi="Times New Roman" w:cs="Times New Roman"/>
          <w:color w:val="000000" w:themeColor="text1"/>
          <w:shd w:val="clear" w:color="auto" w:fill="FFFFFF"/>
        </w:rPr>
        <w:t xml:space="preserve"> are more neutral or positive in rural areas</w:t>
      </w:r>
      <w:r w:rsidR="00A519B8">
        <w:rPr>
          <w:rFonts w:ascii="Times New Roman" w:hAnsi="Times New Roman" w:cs="Times New Roman"/>
          <w:color w:val="000000" w:themeColor="text1"/>
          <w:shd w:val="clear" w:color="auto" w:fill="FFFFFF"/>
        </w:rPr>
        <w:t xml:space="preserve">. </w:t>
      </w:r>
      <w:r w:rsidR="000911AA">
        <w:rPr>
          <w:rFonts w:ascii="Times New Roman" w:hAnsi="Times New Roman" w:cs="Times New Roman"/>
          <w:color w:val="000000" w:themeColor="text1"/>
          <w:shd w:val="clear" w:color="auto" w:fill="FFFFFF"/>
        </w:rPr>
        <w:t xml:space="preserve">It was shown that there was a difference in attitudes between people who lived in wolf country </w:t>
      </w:r>
      <w:r w:rsidR="00855C87">
        <w:rPr>
          <w:rFonts w:ascii="Times New Roman" w:hAnsi="Times New Roman" w:cs="Times New Roman"/>
          <w:color w:val="000000" w:themeColor="text1"/>
          <w:shd w:val="clear" w:color="auto" w:fill="FFFFFF"/>
        </w:rPr>
        <w:t>and</w:t>
      </w:r>
      <w:r w:rsidR="000911AA">
        <w:rPr>
          <w:rFonts w:ascii="Times New Roman" w:hAnsi="Times New Roman" w:cs="Times New Roman"/>
          <w:color w:val="000000" w:themeColor="text1"/>
          <w:shd w:val="clear" w:color="auto" w:fill="FFFFFF"/>
        </w:rPr>
        <w:t xml:space="preserve"> the people who lived in other areas across the country. </w:t>
      </w:r>
      <w:r w:rsidR="00A519B8">
        <w:rPr>
          <w:rFonts w:ascii="Times New Roman" w:hAnsi="Times New Roman" w:cs="Times New Roman"/>
          <w:color w:val="000000" w:themeColor="text1"/>
          <w:shd w:val="clear" w:color="auto" w:fill="FFFFFF"/>
        </w:rPr>
        <w:t>Neutral attitudes may be seen as a step towards coexistence in the future.</w:t>
      </w:r>
      <w:r w:rsidR="00B61A91">
        <w:rPr>
          <w:rFonts w:ascii="Times New Roman" w:hAnsi="Times New Roman" w:cs="Times New Roman"/>
          <w:color w:val="000000" w:themeColor="text1"/>
          <w:shd w:val="clear" w:color="auto" w:fill="FFFFFF"/>
        </w:rPr>
        <w:t xml:space="preserve"> </w:t>
      </w:r>
      <w:r w:rsidR="001D046B">
        <w:rPr>
          <w:rFonts w:ascii="Times New Roman" w:hAnsi="Times New Roman" w:cs="Times New Roman"/>
          <w:color w:val="000000" w:themeColor="text1"/>
          <w:shd w:val="clear" w:color="auto" w:fill="FFFFFF"/>
        </w:rPr>
        <w:t xml:space="preserve">The German poll also showed that direct exposure </w:t>
      </w:r>
      <w:r w:rsidR="006A0AD7">
        <w:rPr>
          <w:rFonts w:ascii="Times New Roman" w:hAnsi="Times New Roman" w:cs="Times New Roman"/>
          <w:color w:val="000000" w:themeColor="text1"/>
          <w:shd w:val="clear" w:color="auto" w:fill="FFFFFF"/>
        </w:rPr>
        <w:t>to</w:t>
      </w:r>
      <w:r w:rsidR="00197C04">
        <w:rPr>
          <w:rFonts w:ascii="Times New Roman" w:hAnsi="Times New Roman" w:cs="Times New Roman"/>
          <w:color w:val="000000" w:themeColor="text1"/>
          <w:shd w:val="clear" w:color="auto" w:fill="FFFFFF"/>
        </w:rPr>
        <w:t xml:space="preserve"> wolves did not influence </w:t>
      </w:r>
      <w:r w:rsidR="00737F8C">
        <w:rPr>
          <w:rFonts w:ascii="Times New Roman" w:hAnsi="Times New Roman" w:cs="Times New Roman"/>
          <w:color w:val="000000" w:themeColor="text1"/>
          <w:shd w:val="clear" w:color="auto" w:fill="FFFFFF"/>
        </w:rPr>
        <w:t>people’s</w:t>
      </w:r>
      <w:r w:rsidR="00197C04">
        <w:rPr>
          <w:rFonts w:ascii="Times New Roman" w:hAnsi="Times New Roman" w:cs="Times New Roman"/>
          <w:color w:val="000000" w:themeColor="text1"/>
          <w:shd w:val="clear" w:color="auto" w:fill="FFFFFF"/>
        </w:rPr>
        <w:t xml:space="preserve"> perceptions of</w:t>
      </w:r>
      <w:r w:rsidR="00737F8C">
        <w:rPr>
          <w:rFonts w:ascii="Times New Roman" w:hAnsi="Times New Roman" w:cs="Times New Roman"/>
          <w:color w:val="000000" w:themeColor="text1"/>
          <w:shd w:val="clear" w:color="auto" w:fill="FFFFFF"/>
        </w:rPr>
        <w:t xml:space="preserve"> wolves. </w:t>
      </w:r>
      <w:r w:rsidR="00247419">
        <w:rPr>
          <w:rFonts w:ascii="Times New Roman" w:hAnsi="Times New Roman" w:cs="Times New Roman"/>
          <w:color w:val="000000" w:themeColor="text1"/>
          <w:shd w:val="clear" w:color="auto" w:fill="FFFFFF"/>
        </w:rPr>
        <w:t>The results of this poll</w:t>
      </w:r>
      <w:r w:rsidR="00900427">
        <w:rPr>
          <w:rFonts w:ascii="Times New Roman" w:hAnsi="Times New Roman" w:cs="Times New Roman"/>
          <w:color w:val="000000" w:themeColor="text1"/>
          <w:shd w:val="clear" w:color="auto" w:fill="FFFFFF"/>
        </w:rPr>
        <w:t xml:space="preserve"> conclude that </w:t>
      </w:r>
      <w:r w:rsidR="00B04088">
        <w:rPr>
          <w:rFonts w:ascii="Times New Roman" w:hAnsi="Times New Roman" w:cs="Times New Roman"/>
          <w:color w:val="000000" w:themeColor="text1"/>
          <w:shd w:val="clear" w:color="auto" w:fill="FFFFFF"/>
        </w:rPr>
        <w:t xml:space="preserve">relationships between humans and wolves are ever-changing and </w:t>
      </w:r>
      <w:r w:rsidR="00953971">
        <w:rPr>
          <w:rFonts w:ascii="Times New Roman" w:hAnsi="Times New Roman" w:cs="Times New Roman"/>
          <w:color w:val="000000" w:themeColor="text1"/>
          <w:shd w:val="clear" w:color="auto" w:fill="FFFFFF"/>
        </w:rPr>
        <w:t>context specific</w:t>
      </w:r>
      <w:r w:rsidR="00B04088">
        <w:rPr>
          <w:rFonts w:ascii="Times New Roman" w:hAnsi="Times New Roman" w:cs="Times New Roman"/>
          <w:color w:val="000000" w:themeColor="text1"/>
          <w:shd w:val="clear" w:color="auto" w:fill="FFFFFF"/>
        </w:rPr>
        <w:t>.</w:t>
      </w:r>
      <w:r w:rsidR="0083467A">
        <w:rPr>
          <w:rFonts w:ascii="Times New Roman" w:hAnsi="Times New Roman" w:cs="Times New Roman"/>
          <w:color w:val="000000" w:themeColor="text1"/>
          <w:shd w:val="clear" w:color="auto" w:fill="FFFFFF"/>
        </w:rPr>
        <w:t xml:space="preserve"> Things like culture </w:t>
      </w:r>
      <w:r w:rsidR="006062E1">
        <w:rPr>
          <w:rFonts w:ascii="Times New Roman" w:hAnsi="Times New Roman" w:cs="Times New Roman"/>
          <w:color w:val="000000" w:themeColor="text1"/>
          <w:shd w:val="clear" w:color="auto" w:fill="FFFFFF"/>
        </w:rPr>
        <w:t>and</w:t>
      </w:r>
      <w:r w:rsidR="0083467A">
        <w:rPr>
          <w:rFonts w:ascii="Times New Roman" w:hAnsi="Times New Roman" w:cs="Times New Roman"/>
          <w:color w:val="000000" w:themeColor="text1"/>
          <w:shd w:val="clear" w:color="auto" w:fill="FFFFFF"/>
        </w:rPr>
        <w:t xml:space="preserve"> regional differences </w:t>
      </w:r>
      <w:r w:rsidR="00AC6D11">
        <w:rPr>
          <w:rFonts w:ascii="Times New Roman" w:hAnsi="Times New Roman" w:cs="Times New Roman"/>
          <w:color w:val="000000" w:themeColor="text1"/>
          <w:shd w:val="clear" w:color="auto" w:fill="FFFFFF"/>
        </w:rPr>
        <w:t xml:space="preserve">are among the factors that change the way people view </w:t>
      </w:r>
      <w:r w:rsidR="006062E1">
        <w:rPr>
          <w:rFonts w:ascii="Times New Roman" w:hAnsi="Times New Roman" w:cs="Times New Roman"/>
          <w:color w:val="000000" w:themeColor="text1"/>
          <w:shd w:val="clear" w:color="auto" w:fill="FFFFFF"/>
        </w:rPr>
        <w:t>apex predators</w:t>
      </w:r>
      <w:r w:rsidR="00090FC9">
        <w:rPr>
          <w:rFonts w:ascii="Times New Roman" w:hAnsi="Times New Roman" w:cs="Times New Roman"/>
          <w:color w:val="000000" w:themeColor="text1"/>
          <w:shd w:val="clear" w:color="auto" w:fill="FFFFFF"/>
        </w:rPr>
        <w:t>.</w:t>
      </w:r>
      <w:r w:rsidR="00702DD0">
        <w:rPr>
          <w:rFonts w:ascii="Times New Roman" w:hAnsi="Times New Roman" w:cs="Times New Roman"/>
          <w:color w:val="000000" w:themeColor="text1"/>
          <w:shd w:val="clear" w:color="auto" w:fill="FFFFFF"/>
        </w:rPr>
        <w:t xml:space="preserve"> </w:t>
      </w:r>
      <w:r w:rsidR="00A15DBE">
        <w:rPr>
          <w:rFonts w:ascii="Times New Roman" w:hAnsi="Times New Roman" w:cs="Times New Roman"/>
          <w:color w:val="000000" w:themeColor="text1"/>
          <w:shd w:val="clear" w:color="auto" w:fill="FFFFFF"/>
        </w:rPr>
        <w:t>Citizens can push back on policies reintroducing wolves back into their country or state</w:t>
      </w:r>
      <w:r w:rsidR="00675CBC">
        <w:rPr>
          <w:rFonts w:ascii="Times New Roman" w:hAnsi="Times New Roman" w:cs="Times New Roman"/>
          <w:color w:val="000000" w:themeColor="text1"/>
          <w:shd w:val="clear" w:color="auto" w:fill="FFFFFF"/>
        </w:rPr>
        <w:t xml:space="preserve">, or it can also cause people to hunt and kill wolves themselves. </w:t>
      </w:r>
    </w:p>
    <w:p w14:paraId="47306978" w14:textId="1734AFCA" w:rsidR="00631E36" w:rsidRDefault="00631E36" w:rsidP="002A7461">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In the U.S., </w:t>
      </w:r>
      <w:r w:rsidR="00FA2E41">
        <w:rPr>
          <w:rFonts w:ascii="Times New Roman" w:hAnsi="Times New Roman" w:cs="Times New Roman"/>
          <w:color w:val="000000" w:themeColor="text1"/>
          <w:shd w:val="clear" w:color="auto" w:fill="FFFFFF"/>
        </w:rPr>
        <w:t>people</w:t>
      </w:r>
      <w:r w:rsidR="0080473F">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w:t>
      </w:r>
      <w:r w:rsidR="00E764DB">
        <w:rPr>
          <w:rFonts w:ascii="Times New Roman" w:hAnsi="Times New Roman" w:cs="Times New Roman"/>
          <w:color w:val="000000" w:themeColor="text1"/>
          <w:shd w:val="clear" w:color="auto" w:fill="FFFFFF"/>
        </w:rPr>
        <w:t>perceptions</w:t>
      </w:r>
      <w:r>
        <w:rPr>
          <w:rFonts w:ascii="Times New Roman" w:hAnsi="Times New Roman" w:cs="Times New Roman"/>
          <w:color w:val="000000" w:themeColor="text1"/>
          <w:shd w:val="clear" w:color="auto" w:fill="FFFFFF"/>
        </w:rPr>
        <w:t xml:space="preserve"> of wolves </w:t>
      </w:r>
      <w:r w:rsidR="00247419">
        <w:rPr>
          <w:rFonts w:ascii="Times New Roman" w:hAnsi="Times New Roman" w:cs="Times New Roman"/>
          <w:color w:val="000000" w:themeColor="text1"/>
          <w:shd w:val="clear" w:color="auto" w:fill="FFFFFF"/>
        </w:rPr>
        <w:t xml:space="preserve">are </w:t>
      </w:r>
      <w:r w:rsidR="00E764DB">
        <w:rPr>
          <w:rFonts w:ascii="Times New Roman" w:hAnsi="Times New Roman" w:cs="Times New Roman"/>
          <w:color w:val="000000" w:themeColor="text1"/>
          <w:shd w:val="clear" w:color="auto" w:fill="FFFFFF"/>
        </w:rPr>
        <w:t xml:space="preserve">mostly negative. </w:t>
      </w:r>
      <w:r w:rsidR="00423580">
        <w:rPr>
          <w:rFonts w:ascii="Times New Roman" w:hAnsi="Times New Roman" w:cs="Times New Roman"/>
          <w:color w:val="000000" w:themeColor="text1"/>
          <w:shd w:val="clear" w:color="auto" w:fill="FFFFFF"/>
        </w:rPr>
        <w:t>Anthropogenic mortality is the biggest threat to the survival of the red and gray wolf populations (</w:t>
      </w:r>
      <w:proofErr w:type="spellStart"/>
      <w:r w:rsidR="003F688A">
        <w:rPr>
          <w:rFonts w:ascii="Times New Roman" w:hAnsi="Times New Roman" w:cs="Times New Roman"/>
          <w:color w:val="000000" w:themeColor="text1"/>
          <w:shd w:val="clear" w:color="auto" w:fill="FFFFFF"/>
        </w:rPr>
        <w:t>Agan</w:t>
      </w:r>
      <w:proofErr w:type="spellEnd"/>
      <w:r w:rsidR="003F688A">
        <w:rPr>
          <w:rFonts w:ascii="Times New Roman" w:hAnsi="Times New Roman" w:cs="Times New Roman"/>
          <w:color w:val="000000" w:themeColor="text1"/>
          <w:shd w:val="clear" w:color="auto" w:fill="FFFFFF"/>
        </w:rPr>
        <w:t xml:space="preserve"> et al. 2021).</w:t>
      </w:r>
      <w:r w:rsidR="00FC2485">
        <w:rPr>
          <w:rFonts w:ascii="Times New Roman" w:hAnsi="Times New Roman" w:cs="Times New Roman"/>
          <w:color w:val="000000" w:themeColor="text1"/>
          <w:shd w:val="clear" w:color="auto" w:fill="FFFFFF"/>
        </w:rPr>
        <w:t xml:space="preserve"> Like </w:t>
      </w:r>
      <w:r w:rsidR="00375B80">
        <w:rPr>
          <w:rFonts w:ascii="Times New Roman" w:hAnsi="Times New Roman" w:cs="Times New Roman"/>
          <w:color w:val="000000" w:themeColor="text1"/>
          <w:shd w:val="clear" w:color="auto" w:fill="FFFFFF"/>
        </w:rPr>
        <w:t>the study in Germany</w:t>
      </w:r>
      <w:r w:rsidR="001D21C9">
        <w:rPr>
          <w:rFonts w:ascii="Times New Roman" w:hAnsi="Times New Roman" w:cs="Times New Roman"/>
          <w:color w:val="000000" w:themeColor="text1"/>
          <w:shd w:val="clear" w:color="auto" w:fill="FFFFFF"/>
        </w:rPr>
        <w:t xml:space="preserve"> (</w:t>
      </w:r>
      <w:proofErr w:type="spellStart"/>
      <w:r w:rsidR="001D21C9">
        <w:rPr>
          <w:rFonts w:ascii="Times New Roman" w:hAnsi="Times New Roman" w:cs="Times New Roman"/>
          <w:color w:val="000000" w:themeColor="text1"/>
          <w:shd w:val="clear" w:color="auto" w:fill="FFFFFF"/>
        </w:rPr>
        <w:t>Arbieu</w:t>
      </w:r>
      <w:proofErr w:type="spellEnd"/>
      <w:r w:rsidR="008B4119">
        <w:rPr>
          <w:rFonts w:ascii="Times New Roman" w:hAnsi="Times New Roman" w:cs="Times New Roman"/>
          <w:color w:val="000000" w:themeColor="text1"/>
          <w:shd w:val="clear" w:color="auto" w:fill="FFFFFF"/>
        </w:rPr>
        <w:t xml:space="preserve"> </w:t>
      </w:r>
      <w:r w:rsidR="001D21C9">
        <w:rPr>
          <w:rFonts w:ascii="Times New Roman" w:hAnsi="Times New Roman" w:cs="Times New Roman"/>
          <w:color w:val="000000" w:themeColor="text1"/>
          <w:shd w:val="clear" w:color="auto" w:fill="FFFFFF"/>
        </w:rPr>
        <w:t>et al. 2019)</w:t>
      </w:r>
      <w:r w:rsidR="00375B80">
        <w:rPr>
          <w:rFonts w:ascii="Times New Roman" w:hAnsi="Times New Roman" w:cs="Times New Roman"/>
          <w:color w:val="000000" w:themeColor="text1"/>
          <w:shd w:val="clear" w:color="auto" w:fill="FFFFFF"/>
        </w:rPr>
        <w:t>, people who live in a less urban environment are more prone to</w:t>
      </w:r>
      <w:r w:rsidR="005772A0">
        <w:rPr>
          <w:rFonts w:ascii="Times New Roman" w:hAnsi="Times New Roman" w:cs="Times New Roman"/>
          <w:color w:val="000000" w:themeColor="text1"/>
          <w:shd w:val="clear" w:color="auto" w:fill="FFFFFF"/>
        </w:rPr>
        <w:t xml:space="preserve"> being supportive of </w:t>
      </w:r>
      <w:r w:rsidR="00BD4DD4">
        <w:rPr>
          <w:rFonts w:ascii="Times New Roman" w:hAnsi="Times New Roman" w:cs="Times New Roman"/>
          <w:color w:val="000000" w:themeColor="text1"/>
          <w:shd w:val="clear" w:color="auto" w:fill="FFFFFF"/>
        </w:rPr>
        <w:t>wolves being reintroduced</w:t>
      </w:r>
      <w:r w:rsidR="003F688A">
        <w:rPr>
          <w:rFonts w:ascii="Times New Roman" w:hAnsi="Times New Roman" w:cs="Times New Roman"/>
          <w:color w:val="000000" w:themeColor="text1"/>
          <w:shd w:val="clear" w:color="auto" w:fill="FFFFFF"/>
        </w:rPr>
        <w:t xml:space="preserve"> </w:t>
      </w:r>
      <w:r w:rsidR="00BD4DD4">
        <w:rPr>
          <w:rFonts w:ascii="Times New Roman" w:hAnsi="Times New Roman" w:cs="Times New Roman"/>
          <w:color w:val="000000" w:themeColor="text1"/>
          <w:shd w:val="clear" w:color="auto" w:fill="FFFFFF"/>
        </w:rPr>
        <w:t xml:space="preserve">to their regions. </w:t>
      </w:r>
      <w:r w:rsidR="005A744E">
        <w:rPr>
          <w:rFonts w:ascii="Times New Roman" w:hAnsi="Times New Roman" w:cs="Times New Roman"/>
          <w:color w:val="000000" w:themeColor="text1"/>
          <w:shd w:val="clear" w:color="auto" w:fill="FFFFFF"/>
        </w:rPr>
        <w:t>In a</w:t>
      </w:r>
      <w:r w:rsidR="00B523ED">
        <w:rPr>
          <w:rFonts w:ascii="Times New Roman" w:hAnsi="Times New Roman" w:cs="Times New Roman"/>
          <w:color w:val="000000" w:themeColor="text1"/>
          <w:shd w:val="clear" w:color="auto" w:fill="FFFFFF"/>
        </w:rPr>
        <w:t xml:space="preserve"> 2008</w:t>
      </w:r>
      <w:r w:rsidR="005A744E">
        <w:rPr>
          <w:rFonts w:ascii="Times New Roman" w:hAnsi="Times New Roman" w:cs="Times New Roman"/>
          <w:color w:val="000000" w:themeColor="text1"/>
          <w:shd w:val="clear" w:color="auto" w:fill="FFFFFF"/>
        </w:rPr>
        <w:t xml:space="preserve"> study on wildlife attitudes in the U.S.</w:t>
      </w:r>
      <w:r w:rsidR="00B523ED">
        <w:rPr>
          <w:rFonts w:ascii="Times New Roman" w:hAnsi="Times New Roman" w:cs="Times New Roman"/>
          <w:color w:val="000000" w:themeColor="text1"/>
          <w:shd w:val="clear" w:color="auto" w:fill="FFFFFF"/>
        </w:rPr>
        <w:t>, 70.8% of Color</w:t>
      </w:r>
      <w:r w:rsidR="000F4463">
        <w:rPr>
          <w:rFonts w:ascii="Times New Roman" w:hAnsi="Times New Roman" w:cs="Times New Roman"/>
          <w:color w:val="000000" w:themeColor="text1"/>
          <w:shd w:val="clear" w:color="auto" w:fill="FFFFFF"/>
        </w:rPr>
        <w:t>adoans</w:t>
      </w:r>
      <w:r w:rsidR="00224107">
        <w:rPr>
          <w:rFonts w:ascii="Times New Roman" w:hAnsi="Times New Roman" w:cs="Times New Roman"/>
          <w:color w:val="000000" w:themeColor="text1"/>
          <w:shd w:val="clear" w:color="auto" w:fill="FFFFFF"/>
        </w:rPr>
        <w:t xml:space="preserve"> living in urban areas</w:t>
      </w:r>
      <w:r w:rsidR="000F4463">
        <w:rPr>
          <w:rFonts w:ascii="Times New Roman" w:hAnsi="Times New Roman" w:cs="Times New Roman"/>
          <w:color w:val="000000" w:themeColor="text1"/>
          <w:shd w:val="clear" w:color="auto" w:fill="FFFFFF"/>
        </w:rPr>
        <w:t xml:space="preserve"> said ‘yes’ to the reintroduction of wolves in their state</w:t>
      </w:r>
      <w:r w:rsidR="00BD4DD4">
        <w:rPr>
          <w:rFonts w:ascii="Times New Roman" w:hAnsi="Times New Roman" w:cs="Times New Roman"/>
          <w:color w:val="000000" w:themeColor="text1"/>
          <w:shd w:val="clear" w:color="auto" w:fill="FFFFFF"/>
        </w:rPr>
        <w:t xml:space="preserve"> (</w:t>
      </w:r>
      <w:proofErr w:type="spellStart"/>
      <w:r w:rsidR="00C231EE">
        <w:rPr>
          <w:rFonts w:ascii="Times New Roman" w:hAnsi="Times New Roman" w:cs="Times New Roman"/>
          <w:color w:val="000000" w:themeColor="text1"/>
          <w:shd w:val="clear" w:color="auto" w:fill="FFFFFF"/>
        </w:rPr>
        <w:t>Manfredo</w:t>
      </w:r>
      <w:proofErr w:type="spellEnd"/>
      <w:r w:rsidR="008B4119">
        <w:rPr>
          <w:rFonts w:ascii="Times New Roman" w:hAnsi="Times New Roman" w:cs="Times New Roman"/>
          <w:color w:val="000000" w:themeColor="text1"/>
          <w:shd w:val="clear" w:color="auto" w:fill="FFFFFF"/>
        </w:rPr>
        <w:t xml:space="preserve"> </w:t>
      </w:r>
      <w:r w:rsidR="00C231EE">
        <w:rPr>
          <w:rFonts w:ascii="Times New Roman" w:hAnsi="Times New Roman" w:cs="Times New Roman"/>
          <w:color w:val="000000" w:themeColor="text1"/>
          <w:shd w:val="clear" w:color="auto" w:fill="FFFFFF"/>
        </w:rPr>
        <w:t xml:space="preserve">2008). </w:t>
      </w:r>
      <w:r w:rsidR="000C0C7E">
        <w:rPr>
          <w:rFonts w:ascii="Times New Roman" w:hAnsi="Times New Roman" w:cs="Times New Roman"/>
          <w:color w:val="000000" w:themeColor="text1"/>
          <w:shd w:val="clear" w:color="auto" w:fill="FFFFFF"/>
        </w:rPr>
        <w:t>However, people</w:t>
      </w:r>
      <w:r w:rsidR="00224107">
        <w:rPr>
          <w:rFonts w:ascii="Times New Roman" w:hAnsi="Times New Roman" w:cs="Times New Roman"/>
          <w:color w:val="000000" w:themeColor="text1"/>
          <w:shd w:val="clear" w:color="auto" w:fill="FFFFFF"/>
        </w:rPr>
        <w:t xml:space="preserve"> surveyed</w:t>
      </w:r>
      <w:r w:rsidR="000C0C7E">
        <w:rPr>
          <w:rFonts w:ascii="Times New Roman" w:hAnsi="Times New Roman" w:cs="Times New Roman"/>
          <w:color w:val="000000" w:themeColor="text1"/>
          <w:shd w:val="clear" w:color="auto" w:fill="FFFFFF"/>
        </w:rPr>
        <w:t xml:space="preserve"> in Wisconsin seem more hesitant to increase the wolf population within their local areas</w:t>
      </w:r>
      <w:r w:rsidR="00AB7D42">
        <w:rPr>
          <w:rFonts w:ascii="Times New Roman" w:hAnsi="Times New Roman" w:cs="Times New Roman"/>
          <w:color w:val="000000" w:themeColor="text1"/>
          <w:shd w:val="clear" w:color="auto" w:fill="FFFFFF"/>
        </w:rPr>
        <w:t xml:space="preserve"> (</w:t>
      </w:r>
      <w:proofErr w:type="spellStart"/>
      <w:r w:rsidR="00AB7D42">
        <w:rPr>
          <w:rFonts w:ascii="Times New Roman" w:hAnsi="Times New Roman" w:cs="Times New Roman"/>
          <w:color w:val="000000" w:themeColor="text1"/>
          <w:shd w:val="clear" w:color="auto" w:fill="FFFFFF"/>
        </w:rPr>
        <w:t>Manfredo</w:t>
      </w:r>
      <w:proofErr w:type="spellEnd"/>
      <w:r w:rsidR="00AB7D42">
        <w:rPr>
          <w:rFonts w:ascii="Times New Roman" w:hAnsi="Times New Roman" w:cs="Times New Roman"/>
          <w:color w:val="000000" w:themeColor="text1"/>
          <w:shd w:val="clear" w:color="auto" w:fill="FFFFFF"/>
        </w:rPr>
        <w:t xml:space="preserve"> 2008)</w:t>
      </w:r>
      <w:r w:rsidR="000C0C7E">
        <w:rPr>
          <w:rFonts w:ascii="Times New Roman" w:hAnsi="Times New Roman" w:cs="Times New Roman"/>
          <w:color w:val="000000" w:themeColor="text1"/>
          <w:shd w:val="clear" w:color="auto" w:fill="FFFFFF"/>
        </w:rPr>
        <w:t xml:space="preserve">. </w:t>
      </w:r>
      <w:r w:rsidR="009D3D51">
        <w:rPr>
          <w:rFonts w:ascii="Times New Roman" w:hAnsi="Times New Roman" w:cs="Times New Roman"/>
          <w:color w:val="000000" w:themeColor="text1"/>
          <w:shd w:val="clear" w:color="auto" w:fill="FFFFFF"/>
        </w:rPr>
        <w:t xml:space="preserve">Research has shown that </w:t>
      </w:r>
      <w:r w:rsidR="006A689B">
        <w:rPr>
          <w:rFonts w:ascii="Times New Roman" w:hAnsi="Times New Roman" w:cs="Times New Roman"/>
          <w:color w:val="000000" w:themeColor="text1"/>
          <w:shd w:val="clear" w:color="auto" w:fill="FFFFFF"/>
        </w:rPr>
        <w:t>perceptions of wolves</w:t>
      </w:r>
      <w:r w:rsidR="009D3D51">
        <w:rPr>
          <w:rFonts w:ascii="Times New Roman" w:hAnsi="Times New Roman" w:cs="Times New Roman"/>
          <w:color w:val="000000" w:themeColor="text1"/>
          <w:shd w:val="clear" w:color="auto" w:fill="FFFFFF"/>
        </w:rPr>
        <w:t xml:space="preserve"> in Wisconsin </w:t>
      </w:r>
      <w:r w:rsidR="006A689B">
        <w:rPr>
          <w:rFonts w:ascii="Times New Roman" w:hAnsi="Times New Roman" w:cs="Times New Roman"/>
          <w:color w:val="000000" w:themeColor="text1"/>
          <w:shd w:val="clear" w:color="auto" w:fill="FFFFFF"/>
        </w:rPr>
        <w:t xml:space="preserve">have </w:t>
      </w:r>
      <w:r w:rsidR="00344347">
        <w:rPr>
          <w:rFonts w:ascii="Times New Roman" w:hAnsi="Times New Roman" w:cs="Times New Roman"/>
          <w:color w:val="000000" w:themeColor="text1"/>
          <w:shd w:val="clear" w:color="auto" w:fill="FFFFFF"/>
        </w:rPr>
        <w:t>changed from positive to negative over the last few years (Brown</w:t>
      </w:r>
      <w:r w:rsidR="00E127D8">
        <w:rPr>
          <w:rFonts w:ascii="Times New Roman" w:hAnsi="Times New Roman" w:cs="Times New Roman"/>
          <w:color w:val="000000" w:themeColor="text1"/>
          <w:shd w:val="clear" w:color="auto" w:fill="FFFFFF"/>
        </w:rPr>
        <w:t>e</w:t>
      </w:r>
      <w:r w:rsidR="00344347">
        <w:rPr>
          <w:rFonts w:ascii="Times New Roman" w:hAnsi="Times New Roman" w:cs="Times New Roman"/>
          <w:color w:val="000000" w:themeColor="text1"/>
          <w:shd w:val="clear" w:color="auto" w:fill="FFFFFF"/>
        </w:rPr>
        <w:t>-</w:t>
      </w:r>
      <w:proofErr w:type="spellStart"/>
      <w:r w:rsidR="00344347">
        <w:rPr>
          <w:rFonts w:ascii="Times New Roman" w:hAnsi="Times New Roman" w:cs="Times New Roman"/>
          <w:color w:val="000000" w:themeColor="text1"/>
          <w:shd w:val="clear" w:color="auto" w:fill="FFFFFF"/>
        </w:rPr>
        <w:t>Nuñez</w:t>
      </w:r>
      <w:proofErr w:type="spellEnd"/>
      <w:r w:rsidR="00344347">
        <w:rPr>
          <w:rFonts w:ascii="Times New Roman" w:hAnsi="Times New Roman" w:cs="Times New Roman"/>
          <w:color w:val="000000" w:themeColor="text1"/>
          <w:shd w:val="clear" w:color="auto" w:fill="FFFFFF"/>
        </w:rPr>
        <w:t xml:space="preserve"> et al. </w:t>
      </w:r>
      <w:r w:rsidR="00F9164F">
        <w:rPr>
          <w:rFonts w:ascii="Times New Roman" w:hAnsi="Times New Roman" w:cs="Times New Roman"/>
          <w:color w:val="000000" w:themeColor="text1"/>
          <w:shd w:val="clear" w:color="auto" w:fill="FFFFFF"/>
        </w:rPr>
        <w:t xml:space="preserve">2015). </w:t>
      </w:r>
      <w:r w:rsidR="009D7AB3">
        <w:rPr>
          <w:rFonts w:ascii="Times New Roman" w:hAnsi="Times New Roman" w:cs="Times New Roman"/>
          <w:color w:val="000000" w:themeColor="text1"/>
          <w:shd w:val="clear" w:color="auto" w:fill="FFFFFF"/>
        </w:rPr>
        <w:t xml:space="preserve">After this switch </w:t>
      </w:r>
      <w:r w:rsidR="0014251E">
        <w:rPr>
          <w:rFonts w:ascii="Times New Roman" w:hAnsi="Times New Roman" w:cs="Times New Roman"/>
          <w:color w:val="000000" w:themeColor="text1"/>
          <w:shd w:val="clear" w:color="auto" w:fill="FFFFFF"/>
        </w:rPr>
        <w:t>in</w:t>
      </w:r>
      <w:r w:rsidR="009D7AB3">
        <w:rPr>
          <w:rFonts w:ascii="Times New Roman" w:hAnsi="Times New Roman" w:cs="Times New Roman"/>
          <w:color w:val="000000" w:themeColor="text1"/>
          <w:shd w:val="clear" w:color="auto" w:fill="FFFFFF"/>
        </w:rPr>
        <w:t xml:space="preserve"> public perception, wolf killings began increasing rapidly. </w:t>
      </w:r>
      <w:r w:rsidR="004A7288">
        <w:rPr>
          <w:rFonts w:ascii="Times New Roman" w:hAnsi="Times New Roman" w:cs="Times New Roman"/>
          <w:color w:val="000000" w:themeColor="text1"/>
          <w:shd w:val="clear" w:color="auto" w:fill="FFFFFF"/>
        </w:rPr>
        <w:t xml:space="preserve">In </w:t>
      </w:r>
      <w:r w:rsidR="00CB1A99">
        <w:rPr>
          <w:rFonts w:ascii="Times New Roman" w:hAnsi="Times New Roman" w:cs="Times New Roman"/>
          <w:color w:val="000000" w:themeColor="text1"/>
          <w:shd w:val="clear" w:color="auto" w:fill="FFFFFF"/>
        </w:rPr>
        <w:t xml:space="preserve">this study, people claimed that they would kill wolves if </w:t>
      </w:r>
      <w:r w:rsidR="0014251E">
        <w:rPr>
          <w:rFonts w:ascii="Times New Roman" w:hAnsi="Times New Roman" w:cs="Times New Roman"/>
          <w:color w:val="000000" w:themeColor="text1"/>
          <w:shd w:val="clear" w:color="auto" w:fill="FFFFFF"/>
        </w:rPr>
        <w:t>they</w:t>
      </w:r>
      <w:r w:rsidR="00CB1A99">
        <w:rPr>
          <w:rFonts w:ascii="Times New Roman" w:hAnsi="Times New Roman" w:cs="Times New Roman"/>
          <w:color w:val="000000" w:themeColor="text1"/>
          <w:shd w:val="clear" w:color="auto" w:fill="FFFFFF"/>
        </w:rPr>
        <w:t xml:space="preserve"> “came too close to my home” and “did </w:t>
      </w:r>
      <w:r w:rsidR="004728B7">
        <w:rPr>
          <w:rFonts w:ascii="Times New Roman" w:hAnsi="Times New Roman" w:cs="Times New Roman"/>
          <w:color w:val="000000" w:themeColor="text1"/>
          <w:shd w:val="clear" w:color="auto" w:fill="FFFFFF"/>
        </w:rPr>
        <w:t>not</w:t>
      </w:r>
      <w:r w:rsidR="00CB1A99">
        <w:rPr>
          <w:rFonts w:ascii="Times New Roman" w:hAnsi="Times New Roman" w:cs="Times New Roman"/>
          <w:color w:val="000000" w:themeColor="text1"/>
          <w:shd w:val="clear" w:color="auto" w:fill="FFFFFF"/>
        </w:rPr>
        <w:t xml:space="preserve"> run away from me when I was on </w:t>
      </w:r>
      <w:r w:rsidR="004728B7">
        <w:rPr>
          <w:rFonts w:ascii="Times New Roman" w:hAnsi="Times New Roman" w:cs="Times New Roman"/>
          <w:color w:val="000000" w:themeColor="text1"/>
          <w:shd w:val="clear" w:color="auto" w:fill="FFFFFF"/>
        </w:rPr>
        <w:lastRenderedPageBreak/>
        <w:t>foot”</w:t>
      </w:r>
      <w:r w:rsidR="00AB7D42">
        <w:rPr>
          <w:rFonts w:ascii="Times New Roman" w:hAnsi="Times New Roman" w:cs="Times New Roman"/>
          <w:color w:val="000000" w:themeColor="text1"/>
          <w:shd w:val="clear" w:color="auto" w:fill="FFFFFF"/>
        </w:rPr>
        <w:t xml:space="preserve"> (Browne-</w:t>
      </w:r>
      <w:proofErr w:type="spellStart"/>
      <w:r w:rsidR="00AB7D42">
        <w:rPr>
          <w:rFonts w:ascii="Times New Roman" w:hAnsi="Times New Roman" w:cs="Times New Roman"/>
          <w:color w:val="000000" w:themeColor="text1"/>
          <w:shd w:val="clear" w:color="auto" w:fill="FFFFFF"/>
        </w:rPr>
        <w:t>Nuñe</w:t>
      </w:r>
      <w:r w:rsidR="008B4119">
        <w:rPr>
          <w:rFonts w:ascii="Times New Roman" w:hAnsi="Times New Roman" w:cs="Times New Roman"/>
          <w:color w:val="000000" w:themeColor="text1"/>
          <w:shd w:val="clear" w:color="auto" w:fill="FFFFFF"/>
        </w:rPr>
        <w:t>z</w:t>
      </w:r>
      <w:proofErr w:type="spellEnd"/>
      <w:r w:rsidR="00AB7D42">
        <w:rPr>
          <w:rFonts w:ascii="Times New Roman" w:hAnsi="Times New Roman" w:cs="Times New Roman"/>
          <w:color w:val="000000" w:themeColor="text1"/>
          <w:shd w:val="clear" w:color="auto" w:fill="FFFFFF"/>
        </w:rPr>
        <w:t xml:space="preserve"> et al. 2015)</w:t>
      </w:r>
      <w:r w:rsidR="004728B7">
        <w:rPr>
          <w:rFonts w:ascii="Times New Roman" w:hAnsi="Times New Roman" w:cs="Times New Roman"/>
          <w:color w:val="000000" w:themeColor="text1"/>
          <w:shd w:val="clear" w:color="auto" w:fill="FFFFFF"/>
        </w:rPr>
        <w:t>. Some respondents said that they would be against wolf killing because it’s against the law or because they would be fined.</w:t>
      </w:r>
      <w:r w:rsidR="00234C2B">
        <w:rPr>
          <w:rFonts w:ascii="Times New Roman" w:hAnsi="Times New Roman" w:cs="Times New Roman"/>
          <w:color w:val="000000" w:themeColor="text1"/>
          <w:shd w:val="clear" w:color="auto" w:fill="FFFFFF"/>
        </w:rPr>
        <w:t xml:space="preserve"> </w:t>
      </w:r>
      <w:r w:rsidR="00ED16B7">
        <w:rPr>
          <w:rFonts w:ascii="Times New Roman" w:hAnsi="Times New Roman" w:cs="Times New Roman"/>
          <w:color w:val="000000" w:themeColor="text1"/>
          <w:shd w:val="clear" w:color="auto" w:fill="FFFFFF"/>
        </w:rPr>
        <w:t xml:space="preserve">People that live in </w:t>
      </w:r>
      <w:r w:rsidR="00D73CC0">
        <w:rPr>
          <w:rFonts w:ascii="Times New Roman" w:hAnsi="Times New Roman" w:cs="Times New Roman"/>
          <w:color w:val="000000" w:themeColor="text1"/>
          <w:shd w:val="clear" w:color="auto" w:fill="FFFFFF"/>
        </w:rPr>
        <w:t xml:space="preserve">places with more public land may have a </w:t>
      </w:r>
      <w:r w:rsidR="00AA4932">
        <w:rPr>
          <w:rFonts w:ascii="Times New Roman" w:hAnsi="Times New Roman" w:cs="Times New Roman"/>
          <w:color w:val="000000" w:themeColor="text1"/>
          <w:shd w:val="clear" w:color="auto" w:fill="FFFFFF"/>
        </w:rPr>
        <w:t>different interaction</w:t>
      </w:r>
      <w:r w:rsidR="00A1012E">
        <w:rPr>
          <w:rFonts w:ascii="Times New Roman" w:hAnsi="Times New Roman" w:cs="Times New Roman"/>
          <w:color w:val="000000" w:themeColor="text1"/>
          <w:shd w:val="clear" w:color="auto" w:fill="FFFFFF"/>
        </w:rPr>
        <w:t xml:space="preserve"> with </w:t>
      </w:r>
      <w:r w:rsidR="00D73CC0">
        <w:rPr>
          <w:rFonts w:ascii="Times New Roman" w:hAnsi="Times New Roman" w:cs="Times New Roman"/>
          <w:color w:val="000000" w:themeColor="text1"/>
          <w:shd w:val="clear" w:color="auto" w:fill="FFFFFF"/>
        </w:rPr>
        <w:t xml:space="preserve">wolves </w:t>
      </w:r>
      <w:r w:rsidR="00111876">
        <w:rPr>
          <w:rFonts w:ascii="Times New Roman" w:hAnsi="Times New Roman" w:cs="Times New Roman"/>
          <w:color w:val="000000" w:themeColor="text1"/>
          <w:shd w:val="clear" w:color="auto" w:fill="FFFFFF"/>
        </w:rPr>
        <w:t>than</w:t>
      </w:r>
      <w:r w:rsidR="00E53ED1">
        <w:rPr>
          <w:rFonts w:ascii="Times New Roman" w:hAnsi="Times New Roman" w:cs="Times New Roman"/>
          <w:color w:val="000000" w:themeColor="text1"/>
          <w:shd w:val="clear" w:color="auto" w:fill="FFFFFF"/>
        </w:rPr>
        <w:t xml:space="preserve"> in</w:t>
      </w:r>
      <w:r w:rsidR="00111876">
        <w:rPr>
          <w:rFonts w:ascii="Times New Roman" w:hAnsi="Times New Roman" w:cs="Times New Roman"/>
          <w:color w:val="000000" w:themeColor="text1"/>
          <w:shd w:val="clear" w:color="auto" w:fill="FFFFFF"/>
        </w:rPr>
        <w:t xml:space="preserve"> more</w:t>
      </w:r>
      <w:r w:rsidR="00D73CC0">
        <w:rPr>
          <w:rFonts w:ascii="Times New Roman" w:hAnsi="Times New Roman" w:cs="Times New Roman"/>
          <w:color w:val="000000" w:themeColor="text1"/>
          <w:shd w:val="clear" w:color="auto" w:fill="FFFFFF"/>
        </w:rPr>
        <w:t xml:space="preserve"> </w:t>
      </w:r>
      <w:r w:rsidR="00111876">
        <w:rPr>
          <w:rFonts w:ascii="Times New Roman" w:hAnsi="Times New Roman" w:cs="Times New Roman"/>
          <w:color w:val="000000" w:themeColor="text1"/>
          <w:shd w:val="clear" w:color="auto" w:fill="FFFFFF"/>
        </w:rPr>
        <w:t>densely</w:t>
      </w:r>
      <w:r w:rsidR="00D73CC0">
        <w:rPr>
          <w:rFonts w:ascii="Times New Roman" w:hAnsi="Times New Roman" w:cs="Times New Roman"/>
          <w:color w:val="000000" w:themeColor="text1"/>
          <w:shd w:val="clear" w:color="auto" w:fill="FFFFFF"/>
        </w:rPr>
        <w:t xml:space="preserve"> populated </w:t>
      </w:r>
      <w:r w:rsidR="00111876">
        <w:rPr>
          <w:rFonts w:ascii="Times New Roman" w:hAnsi="Times New Roman" w:cs="Times New Roman"/>
          <w:color w:val="000000" w:themeColor="text1"/>
          <w:shd w:val="clear" w:color="auto" w:fill="FFFFFF"/>
        </w:rPr>
        <w:t xml:space="preserve">states. </w:t>
      </w:r>
      <w:r w:rsidR="00146510">
        <w:rPr>
          <w:rFonts w:ascii="Times New Roman" w:hAnsi="Times New Roman" w:cs="Times New Roman"/>
          <w:color w:val="000000" w:themeColor="text1"/>
          <w:shd w:val="clear" w:color="auto" w:fill="FFFFFF"/>
        </w:rPr>
        <w:t xml:space="preserve">Although </w:t>
      </w:r>
      <w:r w:rsidR="008C3FD3">
        <w:rPr>
          <w:rFonts w:ascii="Times New Roman" w:hAnsi="Times New Roman" w:cs="Times New Roman"/>
          <w:color w:val="000000" w:themeColor="text1"/>
          <w:shd w:val="clear" w:color="auto" w:fill="FFFFFF"/>
        </w:rPr>
        <w:t xml:space="preserve">Europe has higher human densities, </w:t>
      </w:r>
      <w:r w:rsidR="00520A07">
        <w:rPr>
          <w:rFonts w:ascii="Times New Roman" w:hAnsi="Times New Roman" w:cs="Times New Roman"/>
          <w:color w:val="000000" w:themeColor="text1"/>
          <w:shd w:val="clear" w:color="auto" w:fill="FFFFFF"/>
        </w:rPr>
        <w:t>w</w:t>
      </w:r>
      <w:r w:rsidR="00B45735">
        <w:rPr>
          <w:rFonts w:ascii="Times New Roman" w:hAnsi="Times New Roman" w:cs="Times New Roman"/>
          <w:color w:val="000000" w:themeColor="text1"/>
          <w:shd w:val="clear" w:color="auto" w:fill="FFFFFF"/>
        </w:rPr>
        <w:t>olves may also be more accustomed to humans because of a long history of higher human density in Europe</w:t>
      </w:r>
      <w:r w:rsidR="00224107">
        <w:rPr>
          <w:rFonts w:ascii="Times New Roman" w:hAnsi="Times New Roman" w:cs="Times New Roman"/>
          <w:color w:val="000000" w:themeColor="text1"/>
          <w:shd w:val="clear" w:color="auto" w:fill="FFFFFF"/>
        </w:rPr>
        <w:t xml:space="preserve">. Almost 15,000 years ago wolves encountered humans for the first time. Wolves slowly learned that their proximity to humans could benefit them by the way of scavenging for food instead of hunting (Foden 2017). </w:t>
      </w:r>
      <w:r w:rsidR="00CA4ECC">
        <w:rPr>
          <w:rFonts w:ascii="Times New Roman" w:hAnsi="Times New Roman" w:cs="Times New Roman"/>
          <w:color w:val="000000" w:themeColor="text1"/>
          <w:shd w:val="clear" w:color="auto" w:fill="FFFFFF"/>
        </w:rPr>
        <w:t>Even when wolves were decimated across</w:t>
      </w:r>
      <w:r w:rsidR="003B3853">
        <w:rPr>
          <w:rFonts w:ascii="Times New Roman" w:hAnsi="Times New Roman" w:cs="Times New Roman"/>
          <w:color w:val="000000" w:themeColor="text1"/>
          <w:shd w:val="clear" w:color="auto" w:fill="FFFFFF"/>
        </w:rPr>
        <w:t xml:space="preserve"> </w:t>
      </w:r>
      <w:r w:rsidR="00CA4ECC">
        <w:rPr>
          <w:rFonts w:ascii="Times New Roman" w:hAnsi="Times New Roman" w:cs="Times New Roman"/>
          <w:color w:val="000000" w:themeColor="text1"/>
          <w:shd w:val="clear" w:color="auto" w:fill="FFFFFF"/>
        </w:rPr>
        <w:t>Europe, they still had</w:t>
      </w:r>
      <w:r w:rsidR="006B4533">
        <w:rPr>
          <w:rFonts w:ascii="Times New Roman" w:hAnsi="Times New Roman" w:cs="Times New Roman"/>
          <w:color w:val="000000" w:themeColor="text1"/>
          <w:shd w:val="clear" w:color="auto" w:fill="FFFFFF"/>
        </w:rPr>
        <w:t xml:space="preserve"> more</w:t>
      </w:r>
      <w:r w:rsidR="00CA4ECC">
        <w:rPr>
          <w:rFonts w:ascii="Times New Roman" w:hAnsi="Times New Roman" w:cs="Times New Roman"/>
          <w:color w:val="000000" w:themeColor="text1"/>
          <w:shd w:val="clear" w:color="auto" w:fill="FFFFFF"/>
        </w:rPr>
        <w:t xml:space="preserve"> time to adapt </w:t>
      </w:r>
      <w:r w:rsidR="003B3853">
        <w:rPr>
          <w:rFonts w:ascii="Times New Roman" w:hAnsi="Times New Roman" w:cs="Times New Roman"/>
          <w:color w:val="000000" w:themeColor="text1"/>
          <w:shd w:val="clear" w:color="auto" w:fill="FFFFFF"/>
        </w:rPr>
        <w:t>to</w:t>
      </w:r>
      <w:r w:rsidR="00CA4ECC">
        <w:rPr>
          <w:rFonts w:ascii="Times New Roman" w:hAnsi="Times New Roman" w:cs="Times New Roman"/>
          <w:color w:val="000000" w:themeColor="text1"/>
          <w:shd w:val="clear" w:color="auto" w:fill="FFFFFF"/>
        </w:rPr>
        <w:t xml:space="preserve"> </w:t>
      </w:r>
      <w:r w:rsidR="00543061">
        <w:rPr>
          <w:rFonts w:ascii="Times New Roman" w:hAnsi="Times New Roman" w:cs="Times New Roman"/>
          <w:color w:val="000000" w:themeColor="text1"/>
          <w:shd w:val="clear" w:color="auto" w:fill="FFFFFF"/>
        </w:rPr>
        <w:t xml:space="preserve">human </w:t>
      </w:r>
      <w:r w:rsidR="003B3853">
        <w:rPr>
          <w:rFonts w:ascii="Times New Roman" w:hAnsi="Times New Roman" w:cs="Times New Roman"/>
          <w:color w:val="000000" w:themeColor="text1"/>
          <w:shd w:val="clear" w:color="auto" w:fill="FFFFFF"/>
        </w:rPr>
        <w:t>presence</w:t>
      </w:r>
      <w:r w:rsidR="00543061">
        <w:rPr>
          <w:rFonts w:ascii="Times New Roman" w:hAnsi="Times New Roman" w:cs="Times New Roman"/>
          <w:color w:val="000000" w:themeColor="text1"/>
          <w:shd w:val="clear" w:color="auto" w:fill="FFFFFF"/>
        </w:rPr>
        <w:t xml:space="preserve"> than in the U.S</w:t>
      </w:r>
      <w:r w:rsidR="00E53ED1">
        <w:rPr>
          <w:rFonts w:ascii="Times New Roman" w:hAnsi="Times New Roman" w:cs="Times New Roman"/>
          <w:color w:val="000000" w:themeColor="text1"/>
          <w:shd w:val="clear" w:color="auto" w:fill="FFFFFF"/>
        </w:rPr>
        <w:t>.</w:t>
      </w:r>
      <w:r w:rsidR="00543061">
        <w:rPr>
          <w:rFonts w:ascii="Times New Roman" w:hAnsi="Times New Roman" w:cs="Times New Roman"/>
          <w:color w:val="000000" w:themeColor="text1"/>
          <w:shd w:val="clear" w:color="auto" w:fill="FFFFFF"/>
        </w:rPr>
        <w:t xml:space="preserve"> </w:t>
      </w:r>
      <w:r w:rsidR="00017F0F">
        <w:rPr>
          <w:rFonts w:ascii="Times New Roman" w:hAnsi="Times New Roman" w:cs="Times New Roman"/>
          <w:color w:val="000000" w:themeColor="text1"/>
          <w:shd w:val="clear" w:color="auto" w:fill="FFFFFF"/>
        </w:rPr>
        <w:t xml:space="preserve">due to </w:t>
      </w:r>
      <w:r w:rsidR="00FE46FC">
        <w:rPr>
          <w:rFonts w:ascii="Times New Roman" w:hAnsi="Times New Roman" w:cs="Times New Roman"/>
          <w:color w:val="000000" w:themeColor="text1"/>
          <w:shd w:val="clear" w:color="auto" w:fill="FFFFFF"/>
        </w:rPr>
        <w:t>a</w:t>
      </w:r>
      <w:r w:rsidR="00017F0F">
        <w:rPr>
          <w:rFonts w:ascii="Times New Roman" w:hAnsi="Times New Roman" w:cs="Times New Roman"/>
          <w:color w:val="000000" w:themeColor="text1"/>
          <w:shd w:val="clear" w:color="auto" w:fill="FFFFFF"/>
        </w:rPr>
        <w:t xml:space="preserve"> long history of </w:t>
      </w:r>
      <w:r w:rsidR="00B343ED">
        <w:rPr>
          <w:rFonts w:ascii="Times New Roman" w:hAnsi="Times New Roman" w:cs="Times New Roman"/>
          <w:color w:val="000000" w:themeColor="text1"/>
          <w:shd w:val="clear" w:color="auto" w:fill="FFFFFF"/>
        </w:rPr>
        <w:t xml:space="preserve">developed communities </w:t>
      </w:r>
      <w:r w:rsidR="00543061">
        <w:rPr>
          <w:rFonts w:ascii="Times New Roman" w:hAnsi="Times New Roman" w:cs="Times New Roman"/>
          <w:color w:val="000000" w:themeColor="text1"/>
          <w:shd w:val="clear" w:color="auto" w:fill="FFFFFF"/>
        </w:rPr>
        <w:t xml:space="preserve">(O. </w:t>
      </w:r>
      <w:proofErr w:type="spellStart"/>
      <w:r w:rsidR="00543061">
        <w:rPr>
          <w:rFonts w:ascii="Times New Roman" w:hAnsi="Times New Roman" w:cs="Times New Roman"/>
          <w:color w:val="000000" w:themeColor="text1"/>
          <w:shd w:val="clear" w:color="auto" w:fill="FFFFFF"/>
        </w:rPr>
        <w:t>Couriot</w:t>
      </w:r>
      <w:proofErr w:type="spellEnd"/>
      <w:r w:rsidR="00543061">
        <w:rPr>
          <w:rFonts w:ascii="Times New Roman" w:hAnsi="Times New Roman" w:cs="Times New Roman"/>
          <w:color w:val="000000" w:themeColor="text1"/>
          <w:shd w:val="clear" w:color="auto" w:fill="FFFFFF"/>
        </w:rPr>
        <w:t xml:space="preserve"> </w:t>
      </w:r>
      <w:r w:rsidR="003B3853">
        <w:rPr>
          <w:rFonts w:ascii="Times New Roman" w:hAnsi="Times New Roman" w:cs="Times New Roman"/>
          <w:color w:val="000000" w:themeColor="text1"/>
          <w:shd w:val="clear" w:color="auto" w:fill="FFFFFF"/>
        </w:rPr>
        <w:t>pers. Comm. 2022).</w:t>
      </w:r>
      <w:r w:rsidR="00B45735">
        <w:rPr>
          <w:rFonts w:ascii="Times New Roman" w:hAnsi="Times New Roman" w:cs="Times New Roman"/>
          <w:color w:val="000000" w:themeColor="text1"/>
          <w:shd w:val="clear" w:color="auto" w:fill="FFFFFF"/>
        </w:rPr>
        <w:t xml:space="preserve"> </w:t>
      </w:r>
      <w:r w:rsidR="00234C2B">
        <w:rPr>
          <w:rFonts w:ascii="Times New Roman" w:hAnsi="Times New Roman" w:cs="Times New Roman"/>
          <w:color w:val="000000" w:themeColor="text1"/>
          <w:shd w:val="clear" w:color="auto" w:fill="FFFFFF"/>
        </w:rPr>
        <w:t>Because of such negative views of wolves within agriculture-oriented states</w:t>
      </w:r>
      <w:r w:rsidR="00885A28">
        <w:rPr>
          <w:rFonts w:ascii="Times New Roman" w:hAnsi="Times New Roman" w:cs="Times New Roman"/>
          <w:color w:val="000000" w:themeColor="text1"/>
          <w:shd w:val="clear" w:color="auto" w:fill="FFFFFF"/>
        </w:rPr>
        <w:t xml:space="preserve"> in the U.S., could be a factor</w:t>
      </w:r>
      <w:r w:rsidR="009D4AD6">
        <w:rPr>
          <w:rFonts w:ascii="Times New Roman" w:hAnsi="Times New Roman" w:cs="Times New Roman"/>
          <w:color w:val="000000" w:themeColor="text1"/>
          <w:shd w:val="clear" w:color="auto" w:fill="FFFFFF"/>
        </w:rPr>
        <w:t xml:space="preserve"> in</w:t>
      </w:r>
      <w:r w:rsidR="00885A28">
        <w:rPr>
          <w:rFonts w:ascii="Times New Roman" w:hAnsi="Times New Roman" w:cs="Times New Roman"/>
          <w:color w:val="000000" w:themeColor="text1"/>
          <w:shd w:val="clear" w:color="auto" w:fill="FFFFFF"/>
        </w:rPr>
        <w:t xml:space="preserve"> reducing their populations to less than the wolf populations in Europe.</w:t>
      </w:r>
      <w:r w:rsidR="00B45735">
        <w:rPr>
          <w:rFonts w:ascii="Times New Roman" w:hAnsi="Times New Roman" w:cs="Times New Roman"/>
          <w:color w:val="000000" w:themeColor="text1"/>
          <w:shd w:val="clear" w:color="auto" w:fill="FFFFFF"/>
        </w:rPr>
        <w:t xml:space="preserve"> </w:t>
      </w:r>
    </w:p>
    <w:p w14:paraId="5EB333AC" w14:textId="570EF111" w:rsidR="009330F2" w:rsidRDefault="00F65251" w:rsidP="009330F2">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Another factor that can </w:t>
      </w:r>
      <w:r w:rsidR="0025060E">
        <w:rPr>
          <w:rFonts w:ascii="Times New Roman" w:hAnsi="Times New Roman" w:cs="Times New Roman"/>
          <w:color w:val="000000" w:themeColor="text1"/>
          <w:shd w:val="clear" w:color="auto" w:fill="FFFFFF"/>
        </w:rPr>
        <w:t xml:space="preserve">potentially influence the difference in wolf populations in the U.S. and Europe is because of the differences in land ownership. </w:t>
      </w:r>
      <w:r w:rsidR="00A00F74">
        <w:rPr>
          <w:rFonts w:ascii="Times New Roman" w:hAnsi="Times New Roman" w:cs="Times New Roman"/>
          <w:color w:val="000000" w:themeColor="text1"/>
          <w:shd w:val="clear" w:color="auto" w:fill="FFFFFF"/>
        </w:rPr>
        <w:t>In the U.S.</w:t>
      </w:r>
      <w:r w:rsidR="002A0C8C">
        <w:rPr>
          <w:rFonts w:ascii="Times New Roman" w:hAnsi="Times New Roman" w:cs="Times New Roman"/>
          <w:color w:val="000000" w:themeColor="text1"/>
          <w:shd w:val="clear" w:color="auto" w:fill="FFFFFF"/>
        </w:rPr>
        <w:t xml:space="preserve"> about 60</w:t>
      </w:r>
      <w:r w:rsidR="00FE7A1D">
        <w:rPr>
          <w:rFonts w:ascii="Times New Roman" w:hAnsi="Times New Roman" w:cs="Times New Roman"/>
          <w:color w:val="000000" w:themeColor="text1"/>
          <w:shd w:val="clear" w:color="auto" w:fill="FFFFFF"/>
        </w:rPr>
        <w:t>.2% of the land is privately owned</w:t>
      </w:r>
      <w:r w:rsidR="00AA41AC">
        <w:rPr>
          <w:rFonts w:ascii="Times New Roman" w:hAnsi="Times New Roman" w:cs="Times New Roman"/>
          <w:color w:val="000000" w:themeColor="text1"/>
          <w:shd w:val="clear" w:color="auto" w:fill="FFFFFF"/>
        </w:rPr>
        <w:t xml:space="preserve"> (Vivid Maps 2021). </w:t>
      </w:r>
      <w:r w:rsidR="00430224">
        <w:rPr>
          <w:rFonts w:ascii="Times New Roman" w:hAnsi="Times New Roman" w:cs="Times New Roman"/>
          <w:color w:val="000000" w:themeColor="text1"/>
          <w:shd w:val="clear" w:color="auto" w:fill="FFFFFF"/>
        </w:rPr>
        <w:t xml:space="preserve">As of 2019, 60% of Europe is private land ownership </w:t>
      </w:r>
      <w:r w:rsidR="00D33483">
        <w:rPr>
          <w:rFonts w:ascii="Times New Roman" w:hAnsi="Times New Roman" w:cs="Times New Roman"/>
          <w:color w:val="000000" w:themeColor="text1"/>
          <w:shd w:val="clear" w:color="auto" w:fill="FFFFFF"/>
        </w:rPr>
        <w:t>(</w:t>
      </w:r>
      <w:proofErr w:type="spellStart"/>
      <w:r w:rsidR="002C25F4">
        <w:rPr>
          <w:rFonts w:ascii="Times New Roman" w:hAnsi="Times New Roman" w:cs="Times New Roman"/>
          <w:color w:val="000000" w:themeColor="text1"/>
          <w:shd w:val="clear" w:color="auto" w:fill="FFFFFF"/>
        </w:rPr>
        <w:t>Tabas</w:t>
      </w:r>
      <w:proofErr w:type="spellEnd"/>
      <w:r w:rsidR="002C25F4">
        <w:rPr>
          <w:rFonts w:ascii="Times New Roman" w:hAnsi="Times New Roman" w:cs="Times New Roman"/>
          <w:color w:val="000000" w:themeColor="text1"/>
          <w:shd w:val="clear" w:color="auto" w:fill="FFFFFF"/>
        </w:rPr>
        <w:t xml:space="preserve"> 2019). </w:t>
      </w:r>
      <w:r w:rsidR="00FC57CB">
        <w:rPr>
          <w:rFonts w:ascii="Times New Roman" w:hAnsi="Times New Roman" w:cs="Times New Roman"/>
          <w:color w:val="000000" w:themeColor="text1"/>
          <w:shd w:val="clear" w:color="auto" w:fill="FFFFFF"/>
        </w:rPr>
        <w:t>It’s estimated</w:t>
      </w:r>
      <w:r w:rsidR="009B0947">
        <w:rPr>
          <w:rFonts w:ascii="Times New Roman" w:hAnsi="Times New Roman" w:cs="Times New Roman"/>
          <w:color w:val="000000" w:themeColor="text1"/>
          <w:shd w:val="clear" w:color="auto" w:fill="FFFFFF"/>
        </w:rPr>
        <w:t xml:space="preserve"> that there is 82% privately owned land in Wisconsin, 78% in Michigan, and 57% in Colorado (</w:t>
      </w:r>
      <w:proofErr w:type="spellStart"/>
      <w:r w:rsidR="009E4624">
        <w:rPr>
          <w:rFonts w:ascii="Times New Roman" w:hAnsi="Times New Roman" w:cs="Times New Roman"/>
          <w:color w:val="000000" w:themeColor="text1"/>
          <w:shd w:val="clear" w:color="auto" w:fill="FFFFFF"/>
        </w:rPr>
        <w:t>Rasker</w:t>
      </w:r>
      <w:proofErr w:type="spellEnd"/>
      <w:r w:rsidR="009B0947">
        <w:rPr>
          <w:rFonts w:ascii="Times New Roman" w:hAnsi="Times New Roman" w:cs="Times New Roman"/>
          <w:color w:val="000000" w:themeColor="text1"/>
          <w:shd w:val="clear" w:color="auto" w:fill="FFFFFF"/>
        </w:rPr>
        <w:t xml:space="preserve"> 2019). These are states with wolf packs. The</w:t>
      </w:r>
      <w:r w:rsidR="002C25F4">
        <w:rPr>
          <w:rFonts w:ascii="Times New Roman" w:hAnsi="Times New Roman" w:cs="Times New Roman"/>
          <w:color w:val="000000" w:themeColor="text1"/>
          <w:shd w:val="clear" w:color="auto" w:fill="FFFFFF"/>
        </w:rPr>
        <w:t xml:space="preserve"> greater amount of private land </w:t>
      </w:r>
      <w:r w:rsidR="00C30B62">
        <w:rPr>
          <w:rFonts w:ascii="Times New Roman" w:hAnsi="Times New Roman" w:cs="Times New Roman"/>
          <w:color w:val="000000" w:themeColor="text1"/>
          <w:shd w:val="clear" w:color="auto" w:fill="FFFFFF"/>
        </w:rPr>
        <w:t>ownership</w:t>
      </w:r>
      <w:r w:rsidR="002C25F4">
        <w:rPr>
          <w:rFonts w:ascii="Times New Roman" w:hAnsi="Times New Roman" w:cs="Times New Roman"/>
          <w:color w:val="000000" w:themeColor="text1"/>
          <w:shd w:val="clear" w:color="auto" w:fill="FFFFFF"/>
        </w:rPr>
        <w:t xml:space="preserve"> in the U.S. could </w:t>
      </w:r>
      <w:r w:rsidR="000261F2">
        <w:rPr>
          <w:rFonts w:ascii="Times New Roman" w:hAnsi="Times New Roman" w:cs="Times New Roman"/>
          <w:color w:val="000000" w:themeColor="text1"/>
          <w:shd w:val="clear" w:color="auto" w:fill="FFFFFF"/>
        </w:rPr>
        <w:t>influence</w:t>
      </w:r>
      <w:r w:rsidR="002C25F4">
        <w:rPr>
          <w:rFonts w:ascii="Times New Roman" w:hAnsi="Times New Roman" w:cs="Times New Roman"/>
          <w:color w:val="000000" w:themeColor="text1"/>
          <w:shd w:val="clear" w:color="auto" w:fill="FFFFFF"/>
        </w:rPr>
        <w:t xml:space="preserve"> the wolf population. Private land implies that there are no wildlife </w:t>
      </w:r>
      <w:r w:rsidR="003B4954">
        <w:rPr>
          <w:rFonts w:ascii="Times New Roman" w:hAnsi="Times New Roman" w:cs="Times New Roman"/>
          <w:color w:val="000000" w:themeColor="text1"/>
          <w:shd w:val="clear" w:color="auto" w:fill="FFFFFF"/>
        </w:rPr>
        <w:t xml:space="preserve">rangers to monitor wolf hunters or killings. </w:t>
      </w:r>
      <w:r w:rsidR="000261F2">
        <w:rPr>
          <w:rFonts w:ascii="Times New Roman" w:hAnsi="Times New Roman" w:cs="Times New Roman"/>
          <w:color w:val="000000" w:themeColor="text1"/>
          <w:shd w:val="clear" w:color="auto" w:fill="FFFFFF"/>
        </w:rPr>
        <w:t>Without rangers on private land, people may be illegally hunting or poaching wolves without documentation.</w:t>
      </w:r>
      <w:r w:rsidR="0089122D">
        <w:rPr>
          <w:rFonts w:ascii="Times New Roman" w:hAnsi="Times New Roman" w:cs="Times New Roman"/>
          <w:color w:val="000000" w:themeColor="text1"/>
          <w:shd w:val="clear" w:color="auto" w:fill="FFFFFF"/>
        </w:rPr>
        <w:t xml:space="preserve"> In Poland,</w:t>
      </w:r>
      <w:r w:rsidR="005828FB">
        <w:rPr>
          <w:rFonts w:ascii="Times New Roman" w:hAnsi="Times New Roman" w:cs="Times New Roman"/>
          <w:color w:val="000000" w:themeColor="text1"/>
          <w:shd w:val="clear" w:color="auto" w:fill="FFFFFF"/>
        </w:rPr>
        <w:t xml:space="preserve"> </w:t>
      </w:r>
      <w:r w:rsidR="0089122D">
        <w:rPr>
          <w:rFonts w:ascii="Times New Roman" w:hAnsi="Times New Roman" w:cs="Times New Roman"/>
          <w:color w:val="000000" w:themeColor="text1"/>
          <w:shd w:val="clear" w:color="auto" w:fill="FFFFFF"/>
        </w:rPr>
        <w:t>i</w:t>
      </w:r>
      <w:r w:rsidR="00051A99">
        <w:rPr>
          <w:rFonts w:ascii="Times New Roman" w:hAnsi="Times New Roman" w:cs="Times New Roman"/>
          <w:color w:val="000000" w:themeColor="text1"/>
          <w:shd w:val="clear" w:color="auto" w:fill="FFFFFF"/>
        </w:rPr>
        <w:t xml:space="preserve">llegal killings have </w:t>
      </w:r>
      <w:r w:rsidR="00AC4772">
        <w:rPr>
          <w:rFonts w:ascii="Times New Roman" w:hAnsi="Times New Roman" w:cs="Times New Roman"/>
          <w:color w:val="000000" w:themeColor="text1"/>
          <w:shd w:val="clear" w:color="auto" w:fill="FFFFFF"/>
        </w:rPr>
        <w:t>increased compared</w:t>
      </w:r>
      <w:r w:rsidR="008B4119">
        <w:rPr>
          <w:rFonts w:ascii="Times New Roman" w:hAnsi="Times New Roman" w:cs="Times New Roman"/>
          <w:color w:val="000000" w:themeColor="text1"/>
          <w:shd w:val="clear" w:color="auto" w:fill="FFFFFF"/>
        </w:rPr>
        <w:t xml:space="preserve"> to</w:t>
      </w:r>
      <w:r w:rsidR="00AC4772">
        <w:rPr>
          <w:rFonts w:ascii="Times New Roman" w:hAnsi="Times New Roman" w:cs="Times New Roman"/>
          <w:color w:val="000000" w:themeColor="text1"/>
          <w:shd w:val="clear" w:color="auto" w:fill="FFFFFF"/>
        </w:rPr>
        <w:t xml:space="preserve"> previous year</w:t>
      </w:r>
      <w:r w:rsidR="0089122D">
        <w:rPr>
          <w:rFonts w:ascii="Times New Roman" w:hAnsi="Times New Roman" w:cs="Times New Roman"/>
          <w:color w:val="000000" w:themeColor="text1"/>
          <w:shd w:val="clear" w:color="auto" w:fill="FFFFFF"/>
        </w:rPr>
        <w:t>s</w:t>
      </w:r>
      <w:r w:rsidR="00A70E58">
        <w:rPr>
          <w:rFonts w:ascii="Times New Roman" w:hAnsi="Times New Roman" w:cs="Times New Roman"/>
          <w:color w:val="000000" w:themeColor="text1"/>
          <w:shd w:val="clear" w:color="auto" w:fill="FFFFFF"/>
        </w:rPr>
        <w:t xml:space="preserve"> (</w:t>
      </w:r>
      <w:r w:rsidR="00A64ACD">
        <w:rPr>
          <w:rFonts w:ascii="Times New Roman" w:hAnsi="Times New Roman" w:cs="Times New Roman"/>
          <w:color w:val="000000" w:themeColor="text1"/>
          <w:shd w:val="clear" w:color="auto" w:fill="FFFFFF"/>
        </w:rPr>
        <w:t>Nowak et al. 2021).</w:t>
      </w:r>
      <w:r w:rsidR="00AC4772">
        <w:rPr>
          <w:rFonts w:ascii="Times New Roman" w:hAnsi="Times New Roman" w:cs="Times New Roman"/>
          <w:color w:val="000000" w:themeColor="text1"/>
          <w:shd w:val="clear" w:color="auto" w:fill="FFFFFF"/>
        </w:rPr>
        <w:t xml:space="preserve"> </w:t>
      </w:r>
      <w:r w:rsidR="00EE1705">
        <w:rPr>
          <w:rFonts w:ascii="Times New Roman" w:hAnsi="Times New Roman" w:cs="Times New Roman"/>
          <w:color w:val="000000" w:themeColor="text1"/>
          <w:shd w:val="clear" w:color="auto" w:fill="FFFFFF"/>
        </w:rPr>
        <w:t xml:space="preserve">In </w:t>
      </w:r>
      <w:r w:rsidR="00933184">
        <w:rPr>
          <w:rFonts w:ascii="Times New Roman" w:hAnsi="Times New Roman" w:cs="Times New Roman"/>
          <w:color w:val="000000" w:themeColor="text1"/>
          <w:shd w:val="clear" w:color="auto" w:fill="FFFFFF"/>
        </w:rPr>
        <w:t xml:space="preserve">E.U. </w:t>
      </w:r>
      <w:r w:rsidR="00EE1705">
        <w:rPr>
          <w:rFonts w:ascii="Times New Roman" w:hAnsi="Times New Roman" w:cs="Times New Roman"/>
          <w:color w:val="000000" w:themeColor="text1"/>
          <w:shd w:val="clear" w:color="auto" w:fill="FFFFFF"/>
        </w:rPr>
        <w:t>countries</w:t>
      </w:r>
      <w:r w:rsidR="00933184">
        <w:rPr>
          <w:rFonts w:ascii="Times New Roman" w:hAnsi="Times New Roman" w:cs="Times New Roman"/>
          <w:color w:val="000000" w:themeColor="text1"/>
          <w:shd w:val="clear" w:color="auto" w:fill="FFFFFF"/>
        </w:rPr>
        <w:t xml:space="preserve"> with less private land ownership like Poland, Romania, and Sweden, wolf populations have increased </w:t>
      </w:r>
      <w:r w:rsidR="000F0474">
        <w:rPr>
          <w:rFonts w:ascii="Times New Roman" w:hAnsi="Times New Roman" w:cs="Times New Roman"/>
          <w:color w:val="000000" w:themeColor="text1"/>
          <w:shd w:val="clear" w:color="auto" w:fill="FFFFFF"/>
        </w:rPr>
        <w:t>within the last decade</w:t>
      </w:r>
      <w:r w:rsidR="00906F80">
        <w:rPr>
          <w:rFonts w:ascii="Times New Roman" w:hAnsi="Times New Roman" w:cs="Times New Roman"/>
          <w:color w:val="000000" w:themeColor="text1"/>
          <w:shd w:val="clear" w:color="auto" w:fill="FFFFFF"/>
        </w:rPr>
        <w:t xml:space="preserve"> (</w:t>
      </w:r>
      <w:r w:rsidR="00EC3C38">
        <w:rPr>
          <w:rFonts w:ascii="Times New Roman" w:hAnsi="Times New Roman" w:cs="Times New Roman"/>
          <w:color w:val="000000" w:themeColor="text1"/>
          <w:shd w:val="clear" w:color="auto" w:fill="FFFFFF"/>
        </w:rPr>
        <w:t>Henley, 2022).</w:t>
      </w:r>
      <w:r w:rsidR="00EE1705">
        <w:rPr>
          <w:rFonts w:ascii="Times New Roman" w:hAnsi="Times New Roman" w:cs="Times New Roman"/>
          <w:color w:val="000000" w:themeColor="text1"/>
          <w:shd w:val="clear" w:color="auto" w:fill="FFFFFF"/>
        </w:rPr>
        <w:t xml:space="preserve"> </w:t>
      </w:r>
      <w:r w:rsidR="005A603C">
        <w:rPr>
          <w:rFonts w:ascii="Times New Roman" w:hAnsi="Times New Roman" w:cs="Times New Roman"/>
          <w:color w:val="000000" w:themeColor="text1"/>
          <w:shd w:val="clear" w:color="auto" w:fill="FFFFFF"/>
        </w:rPr>
        <w:t xml:space="preserve">However, in places like the U.S. and the U.K. with higher </w:t>
      </w:r>
      <w:r w:rsidR="00144383">
        <w:rPr>
          <w:rFonts w:ascii="Times New Roman" w:hAnsi="Times New Roman" w:cs="Times New Roman"/>
          <w:color w:val="000000" w:themeColor="text1"/>
          <w:shd w:val="clear" w:color="auto" w:fill="FFFFFF"/>
        </w:rPr>
        <w:t>private</w:t>
      </w:r>
      <w:r w:rsidR="005A603C">
        <w:rPr>
          <w:rFonts w:ascii="Times New Roman" w:hAnsi="Times New Roman" w:cs="Times New Roman"/>
          <w:color w:val="000000" w:themeColor="text1"/>
          <w:shd w:val="clear" w:color="auto" w:fill="FFFFFF"/>
        </w:rPr>
        <w:t xml:space="preserve"> land ownership, wolf numbers </w:t>
      </w:r>
      <w:r w:rsidR="004B5E9C">
        <w:rPr>
          <w:rFonts w:ascii="Times New Roman" w:hAnsi="Times New Roman" w:cs="Times New Roman"/>
          <w:color w:val="000000" w:themeColor="text1"/>
          <w:shd w:val="clear" w:color="auto" w:fill="FFFFFF"/>
        </w:rPr>
        <w:t xml:space="preserve">are </w:t>
      </w:r>
      <w:r w:rsidR="00144383">
        <w:rPr>
          <w:rFonts w:ascii="Times New Roman" w:hAnsi="Times New Roman" w:cs="Times New Roman"/>
          <w:color w:val="000000" w:themeColor="text1"/>
          <w:shd w:val="clear" w:color="auto" w:fill="FFFFFF"/>
        </w:rPr>
        <w:t xml:space="preserve">not increasing as quickly. </w:t>
      </w:r>
      <w:r w:rsidR="00AE71F1">
        <w:rPr>
          <w:rFonts w:ascii="Times New Roman" w:hAnsi="Times New Roman" w:cs="Times New Roman"/>
          <w:color w:val="000000" w:themeColor="text1"/>
          <w:shd w:val="clear" w:color="auto" w:fill="FFFFFF"/>
        </w:rPr>
        <w:t xml:space="preserve">Less public land can also indicate that there will be more wolf-human encounters. </w:t>
      </w:r>
      <w:r w:rsidR="000C4D43">
        <w:rPr>
          <w:rFonts w:ascii="Times New Roman" w:hAnsi="Times New Roman" w:cs="Times New Roman"/>
          <w:color w:val="000000" w:themeColor="text1"/>
          <w:shd w:val="clear" w:color="auto" w:fill="FFFFFF"/>
        </w:rPr>
        <w:t>The higher chances of wol</w:t>
      </w:r>
      <w:r w:rsidR="00816768">
        <w:rPr>
          <w:rFonts w:ascii="Times New Roman" w:hAnsi="Times New Roman" w:cs="Times New Roman"/>
          <w:color w:val="000000" w:themeColor="text1"/>
          <w:shd w:val="clear" w:color="auto" w:fill="FFFFFF"/>
        </w:rPr>
        <w:t>f</w:t>
      </w:r>
      <w:r w:rsidR="000C4D43">
        <w:rPr>
          <w:rFonts w:ascii="Times New Roman" w:hAnsi="Times New Roman" w:cs="Times New Roman"/>
          <w:color w:val="000000" w:themeColor="text1"/>
          <w:shd w:val="clear" w:color="auto" w:fill="FFFFFF"/>
        </w:rPr>
        <w:t xml:space="preserve">-human interactions </w:t>
      </w:r>
      <w:r w:rsidR="00816768">
        <w:rPr>
          <w:rFonts w:ascii="Times New Roman" w:hAnsi="Times New Roman" w:cs="Times New Roman"/>
          <w:color w:val="000000" w:themeColor="text1"/>
          <w:shd w:val="clear" w:color="auto" w:fill="FFFFFF"/>
        </w:rPr>
        <w:t>can promote fear in local communities</w:t>
      </w:r>
      <w:r w:rsidR="000C261A">
        <w:rPr>
          <w:rFonts w:ascii="Times New Roman" w:hAnsi="Times New Roman" w:cs="Times New Roman"/>
          <w:color w:val="000000" w:themeColor="text1"/>
          <w:shd w:val="clear" w:color="auto" w:fill="FFFFFF"/>
        </w:rPr>
        <w:t xml:space="preserve">, </w:t>
      </w:r>
      <w:r w:rsidR="001E69E1">
        <w:rPr>
          <w:rFonts w:ascii="Times New Roman" w:hAnsi="Times New Roman" w:cs="Times New Roman"/>
          <w:color w:val="000000" w:themeColor="text1"/>
          <w:shd w:val="clear" w:color="auto" w:fill="FFFFFF"/>
        </w:rPr>
        <w:t>causing</w:t>
      </w:r>
      <w:r w:rsidR="000C261A">
        <w:rPr>
          <w:rFonts w:ascii="Times New Roman" w:hAnsi="Times New Roman" w:cs="Times New Roman"/>
          <w:color w:val="000000" w:themeColor="text1"/>
          <w:shd w:val="clear" w:color="auto" w:fill="FFFFFF"/>
        </w:rPr>
        <w:t xml:space="preserve"> people to demand</w:t>
      </w:r>
      <w:r w:rsidR="009B0947">
        <w:rPr>
          <w:rFonts w:ascii="Times New Roman" w:hAnsi="Times New Roman" w:cs="Times New Roman"/>
          <w:color w:val="000000" w:themeColor="text1"/>
          <w:shd w:val="clear" w:color="auto" w:fill="FFFFFF"/>
        </w:rPr>
        <w:t xml:space="preserve"> </w:t>
      </w:r>
      <w:r w:rsidR="000C261A">
        <w:rPr>
          <w:rFonts w:ascii="Times New Roman" w:hAnsi="Times New Roman" w:cs="Times New Roman"/>
          <w:color w:val="000000" w:themeColor="text1"/>
          <w:shd w:val="clear" w:color="auto" w:fill="FFFFFF"/>
        </w:rPr>
        <w:t>management (</w:t>
      </w:r>
      <w:proofErr w:type="spellStart"/>
      <w:r w:rsidR="000C261A">
        <w:rPr>
          <w:rFonts w:ascii="Times New Roman" w:hAnsi="Times New Roman" w:cs="Times New Roman"/>
          <w:color w:val="000000" w:themeColor="text1"/>
          <w:shd w:val="clear" w:color="auto" w:fill="FFFFFF"/>
        </w:rPr>
        <w:t>Carricondo</w:t>
      </w:r>
      <w:proofErr w:type="spellEnd"/>
      <w:r w:rsidR="000C261A">
        <w:rPr>
          <w:rFonts w:ascii="Times New Roman" w:hAnsi="Times New Roman" w:cs="Times New Roman"/>
          <w:color w:val="000000" w:themeColor="text1"/>
          <w:shd w:val="clear" w:color="auto" w:fill="FFFFFF"/>
        </w:rPr>
        <w:t>-Sanchez</w:t>
      </w:r>
      <w:r w:rsidR="000D2D0C">
        <w:rPr>
          <w:rFonts w:ascii="Times New Roman" w:hAnsi="Times New Roman" w:cs="Times New Roman"/>
          <w:color w:val="000000" w:themeColor="text1"/>
          <w:shd w:val="clear" w:color="auto" w:fill="FFFFFF"/>
        </w:rPr>
        <w:t xml:space="preserve"> et al.</w:t>
      </w:r>
      <w:r w:rsidR="000C261A">
        <w:rPr>
          <w:rFonts w:ascii="Times New Roman" w:hAnsi="Times New Roman" w:cs="Times New Roman"/>
          <w:color w:val="000000" w:themeColor="text1"/>
          <w:shd w:val="clear" w:color="auto" w:fill="FFFFFF"/>
        </w:rPr>
        <w:t xml:space="preserve"> 2020). </w:t>
      </w:r>
      <w:r w:rsidR="00011783">
        <w:rPr>
          <w:rFonts w:ascii="Times New Roman" w:hAnsi="Times New Roman" w:cs="Times New Roman"/>
          <w:color w:val="000000" w:themeColor="text1"/>
          <w:shd w:val="clear" w:color="auto" w:fill="FFFFFF"/>
        </w:rPr>
        <w:t xml:space="preserve">In a study conducted </w:t>
      </w:r>
      <w:r w:rsidR="006E28B1">
        <w:rPr>
          <w:rFonts w:ascii="Times New Roman" w:hAnsi="Times New Roman" w:cs="Times New Roman"/>
          <w:color w:val="000000" w:themeColor="text1"/>
          <w:shd w:val="clear" w:color="auto" w:fill="FFFFFF"/>
        </w:rPr>
        <w:t xml:space="preserve">in </w:t>
      </w:r>
      <w:proofErr w:type="spellStart"/>
      <w:r w:rsidR="00414F0E" w:rsidRPr="00414F0E">
        <w:rPr>
          <w:rFonts w:ascii="Times New Roman" w:hAnsi="Times New Roman" w:cs="Times New Roman"/>
        </w:rPr>
        <w:t>Belovezhskaya</w:t>
      </w:r>
      <w:proofErr w:type="spellEnd"/>
      <w:r w:rsidR="00414F0E" w:rsidRPr="00414F0E">
        <w:rPr>
          <w:rFonts w:ascii="Times New Roman" w:hAnsi="Times New Roman" w:cs="Times New Roman"/>
        </w:rPr>
        <w:t xml:space="preserve"> </w:t>
      </w:r>
      <w:proofErr w:type="spellStart"/>
      <w:r w:rsidR="00414F0E" w:rsidRPr="00414F0E">
        <w:rPr>
          <w:rFonts w:ascii="Times New Roman" w:hAnsi="Times New Roman" w:cs="Times New Roman"/>
        </w:rPr>
        <w:t>Pushcha</w:t>
      </w:r>
      <w:proofErr w:type="spellEnd"/>
      <w:r w:rsidR="00414F0E" w:rsidRPr="00414F0E">
        <w:rPr>
          <w:rFonts w:ascii="Times New Roman" w:hAnsi="Times New Roman" w:cs="Times New Roman"/>
        </w:rPr>
        <w:t xml:space="preserve"> National Park in </w:t>
      </w:r>
      <w:r w:rsidR="00414F0E" w:rsidRPr="00414F0E">
        <w:rPr>
          <w:rFonts w:ascii="Times New Roman" w:hAnsi="Times New Roman" w:cs="Times New Roman"/>
          <w:color w:val="000000" w:themeColor="text1"/>
          <w:shd w:val="clear" w:color="auto" w:fill="FFFFFF"/>
        </w:rPr>
        <w:t>Belarus,</w:t>
      </w:r>
      <w:r w:rsidR="00414F0E">
        <w:rPr>
          <w:rFonts w:ascii="Times New Roman" w:hAnsi="Times New Roman" w:cs="Times New Roman"/>
          <w:color w:val="000000" w:themeColor="text1"/>
          <w:shd w:val="clear" w:color="auto" w:fill="FFFFFF"/>
        </w:rPr>
        <w:t xml:space="preserve"> </w:t>
      </w:r>
      <w:r w:rsidR="009E1C44">
        <w:rPr>
          <w:rFonts w:ascii="Times New Roman" w:hAnsi="Times New Roman" w:cs="Times New Roman"/>
          <w:color w:val="000000" w:themeColor="text1"/>
          <w:shd w:val="clear" w:color="auto" w:fill="FFFFFF"/>
        </w:rPr>
        <w:t>wolves preferred areas of higher levels of protection like the core area o</w:t>
      </w:r>
      <w:r w:rsidR="002174C5">
        <w:rPr>
          <w:rFonts w:ascii="Times New Roman" w:hAnsi="Times New Roman" w:cs="Times New Roman"/>
          <w:color w:val="000000" w:themeColor="text1"/>
          <w:shd w:val="clear" w:color="auto" w:fill="FFFFFF"/>
        </w:rPr>
        <w:t>f</w:t>
      </w:r>
      <w:r w:rsidR="009E1C44">
        <w:rPr>
          <w:rFonts w:ascii="Times New Roman" w:hAnsi="Times New Roman" w:cs="Times New Roman"/>
          <w:color w:val="000000" w:themeColor="text1"/>
          <w:shd w:val="clear" w:color="auto" w:fill="FFFFFF"/>
        </w:rPr>
        <w:t xml:space="preserve"> the park rather than </w:t>
      </w:r>
      <w:r w:rsidR="00CD0502">
        <w:rPr>
          <w:rFonts w:ascii="Times New Roman" w:hAnsi="Times New Roman" w:cs="Times New Roman"/>
          <w:color w:val="000000" w:themeColor="text1"/>
          <w:shd w:val="clear" w:color="auto" w:fill="FFFFFF"/>
        </w:rPr>
        <w:t xml:space="preserve">border areas and outside of the park (Smith et al. </w:t>
      </w:r>
      <w:r w:rsidR="002174C5">
        <w:rPr>
          <w:rFonts w:ascii="Times New Roman" w:hAnsi="Times New Roman" w:cs="Times New Roman"/>
          <w:color w:val="000000" w:themeColor="text1"/>
          <w:shd w:val="clear" w:color="auto" w:fill="FFFFFF"/>
        </w:rPr>
        <w:t xml:space="preserve">2022). </w:t>
      </w:r>
      <w:r w:rsidR="00242B0E">
        <w:rPr>
          <w:rFonts w:ascii="Times New Roman" w:hAnsi="Times New Roman" w:cs="Times New Roman"/>
          <w:color w:val="000000" w:themeColor="text1"/>
          <w:shd w:val="clear" w:color="auto" w:fill="FFFFFF"/>
        </w:rPr>
        <w:t xml:space="preserve">Other zones within the park included tourism activities which proved to be a disturbance to the wolves. </w:t>
      </w:r>
      <w:r w:rsidR="00325E00">
        <w:rPr>
          <w:rFonts w:ascii="Times New Roman" w:hAnsi="Times New Roman" w:cs="Times New Roman"/>
          <w:color w:val="000000" w:themeColor="text1"/>
          <w:shd w:val="clear" w:color="auto" w:fill="FFFFFF"/>
        </w:rPr>
        <w:t xml:space="preserve">The results of this study </w:t>
      </w:r>
      <w:r w:rsidR="008F5144">
        <w:rPr>
          <w:rFonts w:ascii="Times New Roman" w:hAnsi="Times New Roman" w:cs="Times New Roman"/>
          <w:color w:val="000000" w:themeColor="text1"/>
          <w:shd w:val="clear" w:color="auto" w:fill="FFFFFF"/>
        </w:rPr>
        <w:t>proved</w:t>
      </w:r>
      <w:r w:rsidR="00325E00">
        <w:rPr>
          <w:rFonts w:ascii="Times New Roman" w:hAnsi="Times New Roman" w:cs="Times New Roman"/>
          <w:color w:val="000000" w:themeColor="text1"/>
          <w:shd w:val="clear" w:color="auto" w:fill="FFFFFF"/>
        </w:rPr>
        <w:t xml:space="preserve"> that wolves optimize their territories to avoid human interaction and disturbance</w:t>
      </w:r>
      <w:r w:rsidR="00E96A2C">
        <w:rPr>
          <w:rFonts w:ascii="Times New Roman" w:hAnsi="Times New Roman" w:cs="Times New Roman"/>
          <w:color w:val="000000" w:themeColor="text1"/>
          <w:shd w:val="clear" w:color="auto" w:fill="FFFFFF"/>
        </w:rPr>
        <w:t xml:space="preserve">, and that wolves become more active when humans </w:t>
      </w:r>
      <w:r w:rsidR="00E96A2C">
        <w:rPr>
          <w:rFonts w:ascii="Times New Roman" w:hAnsi="Times New Roman" w:cs="Times New Roman"/>
          <w:color w:val="000000" w:themeColor="text1"/>
          <w:shd w:val="clear" w:color="auto" w:fill="FFFFFF"/>
        </w:rPr>
        <w:lastRenderedPageBreak/>
        <w:t>are inactive</w:t>
      </w:r>
      <w:r w:rsidR="00325E00">
        <w:rPr>
          <w:rFonts w:ascii="Times New Roman" w:hAnsi="Times New Roman" w:cs="Times New Roman"/>
          <w:color w:val="000000" w:themeColor="text1"/>
          <w:shd w:val="clear" w:color="auto" w:fill="FFFFFF"/>
        </w:rPr>
        <w:t xml:space="preserve">. </w:t>
      </w:r>
      <w:r w:rsidR="00F73F85">
        <w:rPr>
          <w:rFonts w:ascii="Times New Roman" w:hAnsi="Times New Roman" w:cs="Times New Roman"/>
          <w:color w:val="000000" w:themeColor="text1"/>
          <w:shd w:val="clear" w:color="auto" w:fill="FFFFFF"/>
        </w:rPr>
        <w:t xml:space="preserve">To reduce violent wolf-human interactions, </w:t>
      </w:r>
      <w:r w:rsidR="007536A3">
        <w:rPr>
          <w:rFonts w:ascii="Times New Roman" w:hAnsi="Times New Roman" w:cs="Times New Roman"/>
          <w:color w:val="000000" w:themeColor="text1"/>
          <w:shd w:val="clear" w:color="auto" w:fill="FFFFFF"/>
        </w:rPr>
        <w:t>lower disturbance areas are significant for wol</w:t>
      </w:r>
      <w:r w:rsidR="008B4119">
        <w:rPr>
          <w:rFonts w:ascii="Times New Roman" w:hAnsi="Times New Roman" w:cs="Times New Roman"/>
          <w:color w:val="000000" w:themeColor="text1"/>
          <w:shd w:val="clear" w:color="auto" w:fill="FFFFFF"/>
        </w:rPr>
        <w:t>f</w:t>
      </w:r>
      <w:r w:rsidR="007536A3">
        <w:rPr>
          <w:rFonts w:ascii="Times New Roman" w:hAnsi="Times New Roman" w:cs="Times New Roman"/>
          <w:color w:val="000000" w:themeColor="text1"/>
          <w:shd w:val="clear" w:color="auto" w:fill="FFFFFF"/>
        </w:rPr>
        <w:t xml:space="preserve"> populations to thrive</w:t>
      </w:r>
      <w:r w:rsidR="00E96A2C">
        <w:rPr>
          <w:rFonts w:ascii="Times New Roman" w:hAnsi="Times New Roman" w:cs="Times New Roman"/>
          <w:color w:val="000000" w:themeColor="text1"/>
          <w:shd w:val="clear" w:color="auto" w:fill="FFFFFF"/>
        </w:rPr>
        <w:t xml:space="preserve"> (Smith et al. 2022)</w:t>
      </w:r>
      <w:r w:rsidR="007536A3">
        <w:rPr>
          <w:rFonts w:ascii="Times New Roman" w:hAnsi="Times New Roman" w:cs="Times New Roman"/>
          <w:color w:val="000000" w:themeColor="text1"/>
          <w:shd w:val="clear" w:color="auto" w:fill="FFFFFF"/>
        </w:rPr>
        <w:t>.</w:t>
      </w:r>
      <w:r w:rsidR="009C189A">
        <w:rPr>
          <w:rFonts w:ascii="Times New Roman" w:hAnsi="Times New Roman" w:cs="Times New Roman"/>
          <w:color w:val="000000" w:themeColor="text1"/>
          <w:shd w:val="clear" w:color="auto" w:fill="FFFFFF"/>
        </w:rPr>
        <w:t xml:space="preserve"> To accomplish this, </w:t>
      </w:r>
      <w:r w:rsidR="00C06E5B">
        <w:rPr>
          <w:rFonts w:ascii="Times New Roman" w:hAnsi="Times New Roman" w:cs="Times New Roman"/>
          <w:color w:val="000000" w:themeColor="text1"/>
          <w:shd w:val="clear" w:color="auto" w:fill="FFFFFF"/>
        </w:rPr>
        <w:t>limitin</w:t>
      </w:r>
      <w:r w:rsidR="00AB7D42">
        <w:rPr>
          <w:rFonts w:ascii="Times New Roman" w:hAnsi="Times New Roman" w:cs="Times New Roman"/>
          <w:color w:val="000000" w:themeColor="text1"/>
          <w:shd w:val="clear" w:color="auto" w:fill="FFFFFF"/>
        </w:rPr>
        <w:t>g</w:t>
      </w:r>
      <w:ins w:id="0" w:author="Chloe Beaupre" w:date="2022-12-09T13:44:00Z">
        <w:r w:rsidR="00C06E5B">
          <w:rPr>
            <w:rFonts w:ascii="Times New Roman" w:hAnsi="Times New Roman" w:cs="Times New Roman"/>
            <w:color w:val="000000" w:themeColor="text1"/>
            <w:shd w:val="clear" w:color="auto" w:fill="FFFFFF"/>
          </w:rPr>
          <w:t xml:space="preserve"> </w:t>
        </w:r>
      </w:ins>
      <w:r w:rsidR="003B495E">
        <w:rPr>
          <w:rFonts w:ascii="Times New Roman" w:hAnsi="Times New Roman" w:cs="Times New Roman"/>
          <w:color w:val="000000" w:themeColor="text1"/>
          <w:shd w:val="clear" w:color="auto" w:fill="FFFFFF"/>
        </w:rPr>
        <w:t xml:space="preserve">excessive development and </w:t>
      </w:r>
      <w:r w:rsidR="00C30B62">
        <w:rPr>
          <w:rFonts w:ascii="Times New Roman" w:hAnsi="Times New Roman" w:cs="Times New Roman"/>
          <w:color w:val="000000" w:themeColor="text1"/>
          <w:shd w:val="clear" w:color="auto" w:fill="FFFFFF"/>
        </w:rPr>
        <w:t>allocation of</w:t>
      </w:r>
      <w:r w:rsidR="003B495E">
        <w:rPr>
          <w:rFonts w:ascii="Times New Roman" w:hAnsi="Times New Roman" w:cs="Times New Roman"/>
          <w:color w:val="000000" w:themeColor="text1"/>
          <w:shd w:val="clear" w:color="auto" w:fill="FFFFFF"/>
        </w:rPr>
        <w:t xml:space="preserve"> more protected </w:t>
      </w:r>
      <w:r w:rsidR="00465F10">
        <w:rPr>
          <w:rFonts w:ascii="Times New Roman" w:hAnsi="Times New Roman" w:cs="Times New Roman"/>
          <w:color w:val="000000" w:themeColor="text1"/>
          <w:shd w:val="clear" w:color="auto" w:fill="FFFFFF"/>
        </w:rPr>
        <w:t xml:space="preserve">wildlife </w:t>
      </w:r>
      <w:r w:rsidR="003B495E">
        <w:rPr>
          <w:rFonts w:ascii="Times New Roman" w:hAnsi="Times New Roman" w:cs="Times New Roman"/>
          <w:color w:val="000000" w:themeColor="text1"/>
          <w:shd w:val="clear" w:color="auto" w:fill="FFFFFF"/>
        </w:rPr>
        <w:t xml:space="preserve">areas </w:t>
      </w:r>
      <w:r w:rsidR="00C06E5B">
        <w:rPr>
          <w:rFonts w:ascii="Times New Roman" w:hAnsi="Times New Roman" w:cs="Times New Roman"/>
          <w:color w:val="000000" w:themeColor="text1"/>
          <w:shd w:val="clear" w:color="auto" w:fill="FFFFFF"/>
        </w:rPr>
        <w:t>could</w:t>
      </w:r>
      <w:r w:rsidR="00465F10">
        <w:rPr>
          <w:rFonts w:ascii="Times New Roman" w:hAnsi="Times New Roman" w:cs="Times New Roman"/>
          <w:color w:val="000000" w:themeColor="text1"/>
          <w:shd w:val="clear" w:color="auto" w:fill="FFFFFF"/>
        </w:rPr>
        <w:t xml:space="preserve"> lead to an age of coexistence between wolves and humans. </w:t>
      </w:r>
      <w:r w:rsidR="00931E55">
        <w:rPr>
          <w:rFonts w:ascii="Times New Roman" w:hAnsi="Times New Roman" w:cs="Times New Roman"/>
          <w:color w:val="000000" w:themeColor="text1"/>
          <w:shd w:val="clear" w:color="auto" w:fill="FFFFFF"/>
        </w:rPr>
        <w:t xml:space="preserve">Since </w:t>
      </w:r>
      <w:r w:rsidR="00CF33E6">
        <w:rPr>
          <w:rFonts w:ascii="Times New Roman" w:hAnsi="Times New Roman" w:cs="Times New Roman"/>
          <w:color w:val="000000" w:themeColor="text1"/>
          <w:shd w:val="clear" w:color="auto" w:fill="FFFFFF"/>
        </w:rPr>
        <w:t xml:space="preserve">studies have shown </w:t>
      </w:r>
      <w:r w:rsidR="00931E55">
        <w:rPr>
          <w:rFonts w:ascii="Times New Roman" w:hAnsi="Times New Roman" w:cs="Times New Roman"/>
          <w:color w:val="000000" w:themeColor="text1"/>
          <w:shd w:val="clear" w:color="auto" w:fill="FFFFFF"/>
        </w:rPr>
        <w:t>human avoidance</w:t>
      </w:r>
      <w:r w:rsidR="00CF33E6">
        <w:rPr>
          <w:rFonts w:ascii="Times New Roman" w:hAnsi="Times New Roman" w:cs="Times New Roman"/>
          <w:color w:val="000000" w:themeColor="text1"/>
          <w:shd w:val="clear" w:color="auto" w:fill="FFFFFF"/>
        </w:rPr>
        <w:t xml:space="preserve"> as the </w:t>
      </w:r>
      <w:r w:rsidR="00235F6D">
        <w:rPr>
          <w:rFonts w:ascii="Times New Roman" w:hAnsi="Times New Roman" w:cs="Times New Roman"/>
          <w:color w:val="000000" w:themeColor="text1"/>
          <w:shd w:val="clear" w:color="auto" w:fill="FFFFFF"/>
        </w:rPr>
        <w:t>strongest wolf preference</w:t>
      </w:r>
      <w:r w:rsidR="00E96A2C">
        <w:rPr>
          <w:rFonts w:ascii="Times New Roman" w:hAnsi="Times New Roman" w:cs="Times New Roman"/>
          <w:color w:val="000000" w:themeColor="text1"/>
          <w:shd w:val="clear" w:color="auto" w:fill="FFFFFF"/>
        </w:rPr>
        <w:t xml:space="preserve"> (</w:t>
      </w:r>
      <w:proofErr w:type="spellStart"/>
      <w:r w:rsidR="00E96A2C">
        <w:rPr>
          <w:rFonts w:ascii="Times New Roman" w:hAnsi="Times New Roman" w:cs="Times New Roman"/>
          <w:color w:val="000000" w:themeColor="text1"/>
          <w:shd w:val="clear" w:color="auto" w:fill="FFFFFF"/>
        </w:rPr>
        <w:t>Carricondo</w:t>
      </w:r>
      <w:proofErr w:type="spellEnd"/>
      <w:r w:rsidR="00E96A2C">
        <w:rPr>
          <w:rFonts w:ascii="Times New Roman" w:hAnsi="Times New Roman" w:cs="Times New Roman"/>
          <w:color w:val="000000" w:themeColor="text1"/>
          <w:shd w:val="clear" w:color="auto" w:fill="FFFFFF"/>
        </w:rPr>
        <w:t>-Sanchez et al. 2020</w:t>
      </w:r>
      <w:r w:rsidR="00E96A2C">
        <w:rPr>
          <w:rFonts w:ascii="Times New Roman" w:hAnsi="Times New Roman" w:cs="Times New Roman"/>
          <w:color w:val="000000" w:themeColor="text1"/>
          <w:shd w:val="clear" w:color="auto" w:fill="FFFFFF"/>
        </w:rPr>
        <w:t xml:space="preserve">), </w:t>
      </w:r>
      <w:r w:rsidR="00235F6D">
        <w:rPr>
          <w:rFonts w:ascii="Times New Roman" w:hAnsi="Times New Roman" w:cs="Times New Roman"/>
          <w:color w:val="000000" w:themeColor="text1"/>
          <w:shd w:val="clear" w:color="auto" w:fill="FFFFFF"/>
        </w:rPr>
        <w:t xml:space="preserve">it should be considered when creating wolf management strategies.  </w:t>
      </w:r>
    </w:p>
    <w:p w14:paraId="0A7643C5" w14:textId="7EBE73BD" w:rsidR="000643DB" w:rsidRDefault="0098014F" w:rsidP="002D65CF">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Overall, </w:t>
      </w:r>
      <w:r w:rsidR="004E6566">
        <w:rPr>
          <w:rFonts w:ascii="Times New Roman" w:hAnsi="Times New Roman" w:cs="Times New Roman"/>
          <w:color w:val="000000" w:themeColor="text1"/>
          <w:shd w:val="clear" w:color="auto" w:fill="FFFFFF"/>
        </w:rPr>
        <w:t>anthropogenic</w:t>
      </w:r>
      <w:r w:rsidR="00F02A03">
        <w:rPr>
          <w:rFonts w:ascii="Times New Roman" w:hAnsi="Times New Roman" w:cs="Times New Roman"/>
          <w:color w:val="000000" w:themeColor="text1"/>
          <w:shd w:val="clear" w:color="auto" w:fill="FFFFFF"/>
        </w:rPr>
        <w:t xml:space="preserve"> mortality is the largest threat to wolf populations. </w:t>
      </w:r>
      <w:r w:rsidR="002427A6">
        <w:rPr>
          <w:rFonts w:ascii="Times New Roman" w:hAnsi="Times New Roman" w:cs="Times New Roman"/>
          <w:color w:val="000000" w:themeColor="text1"/>
          <w:shd w:val="clear" w:color="auto" w:fill="FFFFFF"/>
        </w:rPr>
        <w:t>B</w:t>
      </w:r>
      <w:r w:rsidR="008422D2">
        <w:rPr>
          <w:rFonts w:ascii="Times New Roman" w:hAnsi="Times New Roman" w:cs="Times New Roman"/>
          <w:color w:val="000000" w:themeColor="text1"/>
          <w:shd w:val="clear" w:color="auto" w:fill="FFFFFF"/>
        </w:rPr>
        <w:t>e</w:t>
      </w:r>
      <w:r w:rsidR="002427A6">
        <w:rPr>
          <w:rFonts w:ascii="Times New Roman" w:hAnsi="Times New Roman" w:cs="Times New Roman"/>
          <w:color w:val="000000" w:themeColor="text1"/>
          <w:shd w:val="clear" w:color="auto" w:fill="FFFFFF"/>
        </w:rPr>
        <w:t xml:space="preserve">cause of </w:t>
      </w:r>
      <w:r w:rsidR="008422D2">
        <w:rPr>
          <w:rFonts w:ascii="Times New Roman" w:hAnsi="Times New Roman" w:cs="Times New Roman"/>
          <w:color w:val="000000" w:themeColor="text1"/>
          <w:shd w:val="clear" w:color="auto" w:fill="FFFFFF"/>
        </w:rPr>
        <w:t>their</w:t>
      </w:r>
      <w:r w:rsidR="002427A6">
        <w:rPr>
          <w:rFonts w:ascii="Times New Roman" w:hAnsi="Times New Roman" w:cs="Times New Roman"/>
          <w:color w:val="000000" w:themeColor="text1"/>
          <w:shd w:val="clear" w:color="auto" w:fill="FFFFFF"/>
        </w:rPr>
        <w:t xml:space="preserve"> large territories and </w:t>
      </w:r>
      <w:r w:rsidR="00421D79">
        <w:rPr>
          <w:rFonts w:ascii="Times New Roman" w:hAnsi="Times New Roman" w:cs="Times New Roman"/>
          <w:color w:val="000000" w:themeColor="text1"/>
          <w:shd w:val="clear" w:color="auto" w:fill="FFFFFF"/>
        </w:rPr>
        <w:t xml:space="preserve">ability to move over long distances, </w:t>
      </w:r>
      <w:r w:rsidR="00E003E0">
        <w:rPr>
          <w:rFonts w:ascii="Times New Roman" w:hAnsi="Times New Roman" w:cs="Times New Roman"/>
          <w:color w:val="000000" w:themeColor="text1"/>
          <w:shd w:val="clear" w:color="auto" w:fill="FFFFFF"/>
        </w:rPr>
        <w:t>the</w:t>
      </w:r>
      <w:r w:rsidR="00D74C8A">
        <w:rPr>
          <w:rFonts w:ascii="Times New Roman" w:hAnsi="Times New Roman" w:cs="Times New Roman"/>
          <w:color w:val="000000" w:themeColor="text1"/>
          <w:shd w:val="clear" w:color="auto" w:fill="FFFFFF"/>
        </w:rPr>
        <w:t>y will intersect human economic and social interests.</w:t>
      </w:r>
      <w:r w:rsidR="00524B03">
        <w:rPr>
          <w:rFonts w:ascii="Times New Roman" w:hAnsi="Times New Roman" w:cs="Times New Roman"/>
          <w:color w:val="000000" w:themeColor="text1"/>
          <w:shd w:val="clear" w:color="auto" w:fill="FFFFFF"/>
        </w:rPr>
        <w:t xml:space="preserve"> </w:t>
      </w:r>
      <w:r w:rsidR="00AA4932">
        <w:rPr>
          <w:rFonts w:ascii="Times New Roman" w:hAnsi="Times New Roman" w:cs="Times New Roman"/>
          <w:color w:val="000000" w:themeColor="text1"/>
          <w:shd w:val="clear" w:color="auto" w:fill="FFFFFF"/>
        </w:rPr>
        <w:t>Fortunately, management strategies have been created to</w:t>
      </w:r>
      <w:r w:rsidR="00315AE3">
        <w:rPr>
          <w:rFonts w:ascii="Times New Roman" w:hAnsi="Times New Roman" w:cs="Times New Roman"/>
          <w:color w:val="000000" w:themeColor="text1"/>
          <w:shd w:val="clear" w:color="auto" w:fill="FFFFFF"/>
        </w:rPr>
        <w:t xml:space="preserve"> support coexistence</w:t>
      </w:r>
      <w:r w:rsidR="00AA4932">
        <w:rPr>
          <w:rFonts w:ascii="Times New Roman" w:hAnsi="Times New Roman" w:cs="Times New Roman"/>
          <w:color w:val="000000" w:themeColor="text1"/>
          <w:shd w:val="clear" w:color="auto" w:fill="FFFFFF"/>
        </w:rPr>
        <w:t xml:space="preserve"> </w:t>
      </w:r>
      <w:r w:rsidR="00315AE3">
        <w:rPr>
          <w:rFonts w:ascii="Times New Roman" w:hAnsi="Times New Roman" w:cs="Times New Roman"/>
          <w:color w:val="000000" w:themeColor="text1"/>
          <w:shd w:val="clear" w:color="auto" w:fill="FFFFFF"/>
        </w:rPr>
        <w:t>further.</w:t>
      </w:r>
      <w:r w:rsidR="00D74C8A">
        <w:rPr>
          <w:rFonts w:ascii="Times New Roman" w:hAnsi="Times New Roman" w:cs="Times New Roman"/>
          <w:color w:val="000000" w:themeColor="text1"/>
          <w:shd w:val="clear" w:color="auto" w:fill="FFFFFF"/>
        </w:rPr>
        <w:t xml:space="preserve"> </w:t>
      </w:r>
      <w:r w:rsidR="00697F28">
        <w:rPr>
          <w:rFonts w:ascii="Times New Roman" w:hAnsi="Times New Roman" w:cs="Times New Roman"/>
          <w:color w:val="000000" w:themeColor="text1"/>
          <w:shd w:val="clear" w:color="auto" w:fill="FFFFFF"/>
        </w:rPr>
        <w:t>W</w:t>
      </w:r>
      <w:r w:rsidR="000E470D">
        <w:rPr>
          <w:rFonts w:ascii="Times New Roman" w:hAnsi="Times New Roman" w:cs="Times New Roman"/>
          <w:color w:val="000000" w:themeColor="text1"/>
          <w:shd w:val="clear" w:color="auto" w:fill="FFFFFF"/>
        </w:rPr>
        <w:t>ithout</w:t>
      </w:r>
      <w:r w:rsidR="00F02A03">
        <w:rPr>
          <w:rFonts w:ascii="Times New Roman" w:hAnsi="Times New Roman" w:cs="Times New Roman"/>
          <w:color w:val="000000" w:themeColor="text1"/>
          <w:shd w:val="clear" w:color="auto" w:fill="FFFFFF"/>
        </w:rPr>
        <w:t xml:space="preserve"> humans encouraging their growth, it is nearly impossible for their populations to </w:t>
      </w:r>
      <w:r w:rsidR="004E6566">
        <w:rPr>
          <w:rFonts w:ascii="Times New Roman" w:hAnsi="Times New Roman" w:cs="Times New Roman"/>
          <w:color w:val="000000" w:themeColor="text1"/>
          <w:shd w:val="clear" w:color="auto" w:fill="FFFFFF"/>
        </w:rPr>
        <w:t>thrive</w:t>
      </w:r>
      <w:r w:rsidR="00E96A2C">
        <w:rPr>
          <w:rFonts w:ascii="Times New Roman" w:hAnsi="Times New Roman" w:cs="Times New Roman"/>
          <w:color w:val="000000" w:themeColor="text1"/>
          <w:shd w:val="clear" w:color="auto" w:fill="FFFFFF"/>
        </w:rPr>
        <w:t xml:space="preserve"> because of </w:t>
      </w:r>
      <w:r w:rsidR="005B6EC1">
        <w:rPr>
          <w:rFonts w:ascii="Times New Roman" w:hAnsi="Times New Roman" w:cs="Times New Roman"/>
          <w:color w:val="000000" w:themeColor="text1"/>
          <w:shd w:val="clear" w:color="auto" w:fill="FFFFFF"/>
        </w:rPr>
        <w:t>oppression by humans and habitat destruction</w:t>
      </w:r>
      <w:r w:rsidR="00EB3185">
        <w:rPr>
          <w:rFonts w:ascii="Times New Roman" w:hAnsi="Times New Roman" w:cs="Times New Roman"/>
          <w:color w:val="000000" w:themeColor="text1"/>
          <w:shd w:val="clear" w:color="auto" w:fill="FFFFFF"/>
        </w:rPr>
        <w:t xml:space="preserve">. </w:t>
      </w:r>
      <w:r w:rsidR="00D55E5A">
        <w:rPr>
          <w:rFonts w:ascii="Times New Roman" w:hAnsi="Times New Roman" w:cs="Times New Roman"/>
          <w:color w:val="000000" w:themeColor="text1"/>
          <w:shd w:val="clear" w:color="auto" w:fill="FFFFFF"/>
        </w:rPr>
        <w:t xml:space="preserve">Without stable wolf populations, deer and elk </w:t>
      </w:r>
      <w:r w:rsidR="004C5764">
        <w:rPr>
          <w:rFonts w:ascii="Times New Roman" w:hAnsi="Times New Roman" w:cs="Times New Roman"/>
          <w:color w:val="000000" w:themeColor="text1"/>
          <w:shd w:val="clear" w:color="auto" w:fill="FFFFFF"/>
        </w:rPr>
        <w:t xml:space="preserve">numbers will continue to rise as they have no other natural predators. </w:t>
      </w:r>
      <w:r w:rsidR="00872207">
        <w:rPr>
          <w:rFonts w:ascii="Times New Roman" w:hAnsi="Times New Roman" w:cs="Times New Roman"/>
          <w:color w:val="000000" w:themeColor="text1"/>
          <w:shd w:val="clear" w:color="auto" w:fill="FFFFFF"/>
        </w:rPr>
        <w:t xml:space="preserve">To increase wolf populations, it is essential to increase protected public land spaces and </w:t>
      </w:r>
      <w:r w:rsidR="00A768E3">
        <w:rPr>
          <w:rFonts w:ascii="Times New Roman" w:hAnsi="Times New Roman" w:cs="Times New Roman"/>
          <w:color w:val="000000" w:themeColor="text1"/>
          <w:shd w:val="clear" w:color="auto" w:fill="FFFFFF"/>
        </w:rPr>
        <w:t>educate</w:t>
      </w:r>
      <w:r w:rsidR="00872207">
        <w:rPr>
          <w:rFonts w:ascii="Times New Roman" w:hAnsi="Times New Roman" w:cs="Times New Roman"/>
          <w:color w:val="000000" w:themeColor="text1"/>
          <w:shd w:val="clear" w:color="auto" w:fill="FFFFFF"/>
        </w:rPr>
        <w:t xml:space="preserve"> people on the benefits of wolves. Education is the most valuable tool in conservation and </w:t>
      </w:r>
      <w:r w:rsidR="008C13E3">
        <w:rPr>
          <w:rFonts w:ascii="Times New Roman" w:hAnsi="Times New Roman" w:cs="Times New Roman"/>
          <w:color w:val="000000" w:themeColor="text1"/>
          <w:shd w:val="clear" w:color="auto" w:fill="FFFFFF"/>
        </w:rPr>
        <w:t xml:space="preserve">will become increasingly important as resources are dwindling and the effects of climate change are becoming more apparent. </w:t>
      </w:r>
    </w:p>
    <w:p w14:paraId="3EF96104" w14:textId="27BF27B8" w:rsidR="000643DB" w:rsidRDefault="000643DB" w:rsidP="002D65CF">
      <w:pPr>
        <w:spacing w:line="360" w:lineRule="auto"/>
        <w:rPr>
          <w:rFonts w:ascii="Times New Roman" w:hAnsi="Times New Roman" w:cs="Times New Roman"/>
          <w:color w:val="000000" w:themeColor="text1"/>
          <w:shd w:val="clear" w:color="auto" w:fill="FFFFFF"/>
        </w:rPr>
      </w:pPr>
    </w:p>
    <w:p w14:paraId="6B639848" w14:textId="66D5E536" w:rsidR="000E308F" w:rsidRDefault="000E308F" w:rsidP="002D65CF">
      <w:pPr>
        <w:spacing w:line="360" w:lineRule="auto"/>
        <w:rPr>
          <w:rFonts w:ascii="Times New Roman" w:hAnsi="Times New Roman" w:cs="Times New Roman"/>
          <w:color w:val="000000" w:themeColor="text1"/>
          <w:shd w:val="clear" w:color="auto" w:fill="FFFFFF"/>
        </w:rPr>
      </w:pPr>
    </w:p>
    <w:p w14:paraId="45003508" w14:textId="65195F08" w:rsidR="00583136" w:rsidRDefault="00583136" w:rsidP="00583136">
      <w:pPr>
        <w:pStyle w:val="NormalWeb"/>
        <w:ind w:left="567" w:hanging="567"/>
      </w:pPr>
    </w:p>
    <w:p w14:paraId="195FB18A" w14:textId="072AC9BD" w:rsidR="00583136" w:rsidRDefault="00583136" w:rsidP="00583136">
      <w:pPr>
        <w:pStyle w:val="NormalWeb"/>
        <w:ind w:left="567" w:hanging="567"/>
      </w:pPr>
    </w:p>
    <w:p w14:paraId="0F89F988" w14:textId="3B368DC7" w:rsidR="00583136" w:rsidRDefault="00583136" w:rsidP="00583136">
      <w:pPr>
        <w:pStyle w:val="NormalWeb"/>
        <w:ind w:left="567" w:hanging="567"/>
      </w:pPr>
    </w:p>
    <w:p w14:paraId="36E9EE0D" w14:textId="475E2BA2" w:rsidR="00583136" w:rsidRDefault="00583136" w:rsidP="00583136">
      <w:pPr>
        <w:pStyle w:val="NormalWeb"/>
        <w:ind w:left="567" w:hanging="567"/>
      </w:pPr>
    </w:p>
    <w:p w14:paraId="02BCC790" w14:textId="1F408D65" w:rsidR="00583136" w:rsidRDefault="00583136" w:rsidP="00583136">
      <w:pPr>
        <w:pStyle w:val="NormalWeb"/>
        <w:ind w:left="567" w:hanging="567"/>
      </w:pPr>
    </w:p>
    <w:p w14:paraId="0A7D2A5F" w14:textId="7ECF3E59" w:rsidR="00583136" w:rsidRDefault="00583136" w:rsidP="00583136">
      <w:pPr>
        <w:pStyle w:val="NormalWeb"/>
        <w:ind w:left="567" w:hanging="567"/>
      </w:pPr>
    </w:p>
    <w:p w14:paraId="4E2CDE8A" w14:textId="2A6229B4" w:rsidR="00583136" w:rsidRDefault="00583136" w:rsidP="009E4624">
      <w:pPr>
        <w:pStyle w:val="NormalWeb"/>
      </w:pPr>
    </w:p>
    <w:p w14:paraId="12E6A281" w14:textId="34F4E69C" w:rsidR="00583136" w:rsidRDefault="00583136" w:rsidP="00583136">
      <w:pPr>
        <w:pStyle w:val="NormalWeb"/>
        <w:ind w:left="567" w:hanging="567"/>
      </w:pPr>
    </w:p>
    <w:p w14:paraId="323FCDE8" w14:textId="54CB11F3" w:rsidR="00583136" w:rsidRDefault="00583136" w:rsidP="00583136">
      <w:pPr>
        <w:pStyle w:val="NormalWeb"/>
        <w:ind w:left="567" w:hanging="567"/>
      </w:pPr>
    </w:p>
    <w:p w14:paraId="7B820CC1" w14:textId="77777777" w:rsidR="00583136" w:rsidRPr="009E4624" w:rsidRDefault="00583136" w:rsidP="009E4624">
      <w:pPr>
        <w:spacing w:line="360" w:lineRule="auto"/>
        <w:ind w:left="3600" w:firstLine="720"/>
        <w:rPr>
          <w:rFonts w:ascii="Times New Roman" w:hAnsi="Times New Roman"/>
          <w:i/>
          <w:iCs/>
        </w:rPr>
      </w:pPr>
      <w:r w:rsidRPr="009E4624">
        <w:rPr>
          <w:rFonts w:ascii="Times New Roman" w:hAnsi="Times New Roman"/>
          <w:i/>
          <w:iCs/>
        </w:rPr>
        <w:lastRenderedPageBreak/>
        <w:t>Citations</w:t>
      </w:r>
    </w:p>
    <w:p w14:paraId="47304937" w14:textId="77777777" w:rsidR="00583136" w:rsidRDefault="00583136" w:rsidP="009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Menlo"/>
          <w:color w:val="404040"/>
          <w:szCs w:val="18"/>
        </w:rPr>
      </w:pPr>
    </w:p>
    <w:p w14:paraId="14DFF808" w14:textId="77777777" w:rsidR="00583136" w:rsidRDefault="00583136" w:rsidP="009E4624">
      <w:pPr>
        <w:spacing w:line="360" w:lineRule="auto"/>
      </w:pPr>
      <w:proofErr w:type="spellStart"/>
      <w:r>
        <w:rPr>
          <w:rFonts w:ascii="Times New Roman" w:hAnsi="Times New Roman" w:cs="Times New Roman"/>
        </w:rPr>
        <w:t>Agan</w:t>
      </w:r>
      <w:proofErr w:type="spellEnd"/>
      <w:r>
        <w:rPr>
          <w:rFonts w:ascii="Times New Roman" w:hAnsi="Times New Roman" w:cs="Times New Roman"/>
        </w:rPr>
        <w:t>, S. W., A. Treves, and L. L. Willey. 2021. Majority positive attitudes cannot protect red wolves (</w:t>
      </w:r>
      <w:proofErr w:type="spellStart"/>
      <w:r>
        <w:rPr>
          <w:rFonts w:ascii="Times New Roman" w:hAnsi="Times New Roman" w:cs="Times New Roman"/>
        </w:rPr>
        <w:t>canis</w:t>
      </w:r>
      <w:proofErr w:type="spellEnd"/>
      <w:r>
        <w:rPr>
          <w:rFonts w:ascii="Times New Roman" w:hAnsi="Times New Roman" w:cs="Times New Roman"/>
        </w:rPr>
        <w:t xml:space="preserve"> rufus) from a minority willing to kill illegally. Biological Conservation </w:t>
      </w:r>
    </w:p>
    <w:p w14:paraId="6D375FAA" w14:textId="77777777" w:rsidR="009E4624" w:rsidRDefault="009E4624" w:rsidP="009E4624">
      <w:pPr>
        <w:spacing w:line="360" w:lineRule="auto"/>
        <w:ind w:left="720" w:hanging="720"/>
        <w:rPr>
          <w:rFonts w:ascii="Times New Roman" w:hAnsi="Times New Roman" w:cs="Times New Roman"/>
        </w:rPr>
      </w:pPr>
    </w:p>
    <w:p w14:paraId="6F3B1981" w14:textId="2E5FB654" w:rsidR="00583136" w:rsidRDefault="00583136" w:rsidP="009E4624">
      <w:pPr>
        <w:spacing w:line="360" w:lineRule="auto"/>
        <w:rPr>
          <w:rFonts w:ascii="Times New Roman" w:hAnsi="Times New Roman" w:cs="Times New Roman"/>
        </w:rPr>
      </w:pPr>
      <w:proofErr w:type="spellStart"/>
      <w:r>
        <w:rPr>
          <w:rFonts w:ascii="Times New Roman" w:hAnsi="Times New Roman" w:cs="Times New Roman"/>
        </w:rPr>
        <w:t>Arbieu</w:t>
      </w:r>
      <w:proofErr w:type="spellEnd"/>
      <w:r>
        <w:rPr>
          <w:rFonts w:ascii="Times New Roman" w:hAnsi="Times New Roman" w:cs="Times New Roman"/>
        </w:rPr>
        <w:t xml:space="preserve">, U., M. Mehring, N. </w:t>
      </w:r>
      <w:proofErr w:type="spellStart"/>
      <w:r>
        <w:rPr>
          <w:rFonts w:ascii="Times New Roman" w:hAnsi="Times New Roman" w:cs="Times New Roman"/>
        </w:rPr>
        <w:t>Bunnefeld</w:t>
      </w:r>
      <w:proofErr w:type="spellEnd"/>
      <w:r>
        <w:rPr>
          <w:rFonts w:ascii="Times New Roman" w:hAnsi="Times New Roman" w:cs="Times New Roman"/>
        </w:rPr>
        <w:t xml:space="preserve">, P. </w:t>
      </w:r>
      <w:proofErr w:type="spellStart"/>
      <w:r>
        <w:rPr>
          <w:rFonts w:ascii="Times New Roman" w:hAnsi="Times New Roman" w:cs="Times New Roman"/>
        </w:rPr>
        <w:t>Kaczensky</w:t>
      </w:r>
      <w:proofErr w:type="spellEnd"/>
      <w:r>
        <w:rPr>
          <w:rFonts w:ascii="Times New Roman" w:hAnsi="Times New Roman" w:cs="Times New Roman"/>
        </w:rPr>
        <w:t xml:space="preserve">, I. Reinhardt, H. Ansorge, K. </w:t>
      </w:r>
      <w:proofErr w:type="spellStart"/>
      <w:r>
        <w:rPr>
          <w:rFonts w:ascii="Times New Roman" w:hAnsi="Times New Roman" w:cs="Times New Roman"/>
        </w:rPr>
        <w:t>Böhning</w:t>
      </w:r>
      <w:proofErr w:type="spellEnd"/>
      <w:r w:rsidR="009E4624">
        <w:rPr>
          <w:rFonts w:ascii="Times New Roman" w:hAnsi="Times New Roman" w:cs="Times New Roman"/>
        </w:rPr>
        <w:t xml:space="preserve"> </w:t>
      </w:r>
      <w:proofErr w:type="spellStart"/>
      <w:r>
        <w:rPr>
          <w:rFonts w:ascii="Times New Roman" w:hAnsi="Times New Roman" w:cs="Times New Roman"/>
        </w:rPr>
        <w:t>Gaese</w:t>
      </w:r>
      <w:proofErr w:type="spellEnd"/>
      <w:r>
        <w:rPr>
          <w:rFonts w:ascii="Times New Roman" w:hAnsi="Times New Roman" w:cs="Times New Roman"/>
        </w:rPr>
        <w:t xml:space="preserve">, J. A. </w:t>
      </w:r>
      <w:proofErr w:type="spellStart"/>
      <w:r>
        <w:rPr>
          <w:rFonts w:ascii="Times New Roman" w:hAnsi="Times New Roman" w:cs="Times New Roman"/>
        </w:rPr>
        <w:t>Glikman</w:t>
      </w:r>
      <w:proofErr w:type="spellEnd"/>
      <w:r>
        <w:rPr>
          <w:rFonts w:ascii="Times New Roman" w:hAnsi="Times New Roman" w:cs="Times New Roman"/>
        </w:rPr>
        <w:t xml:space="preserve">, G. </w:t>
      </w:r>
      <w:proofErr w:type="spellStart"/>
      <w:r>
        <w:rPr>
          <w:rFonts w:ascii="Times New Roman" w:hAnsi="Times New Roman" w:cs="Times New Roman"/>
        </w:rPr>
        <w:t>Kluth</w:t>
      </w:r>
      <w:proofErr w:type="spellEnd"/>
      <w:r>
        <w:rPr>
          <w:rFonts w:ascii="Times New Roman" w:hAnsi="Times New Roman" w:cs="Times New Roman"/>
        </w:rPr>
        <w:t>, C. Nowak, and T. Müller. 2019. Attitudes towards returning wolves (</w:t>
      </w:r>
      <w:proofErr w:type="spellStart"/>
      <w:r>
        <w:rPr>
          <w:rFonts w:ascii="Times New Roman" w:hAnsi="Times New Roman" w:cs="Times New Roman"/>
        </w:rPr>
        <w:t>canis</w:t>
      </w:r>
      <w:proofErr w:type="spellEnd"/>
      <w:r>
        <w:rPr>
          <w:rFonts w:ascii="Times New Roman" w:hAnsi="Times New Roman" w:cs="Times New Roman"/>
        </w:rPr>
        <w:t xml:space="preserve"> lupus) in Germany: Exposure, information sources and Trust matter. Biological Conservation 234:202–210. </w:t>
      </w:r>
    </w:p>
    <w:p w14:paraId="12ACF7DD" w14:textId="26C61125" w:rsidR="00B8142F" w:rsidRDefault="00B8142F" w:rsidP="009E4624">
      <w:pPr>
        <w:pStyle w:val="NormalWeb"/>
        <w:spacing w:line="360" w:lineRule="auto"/>
      </w:pPr>
      <w:r>
        <w:t xml:space="preserve">Audubon Society. 2022, April 29. John James Audubon. https://www.audubon.org/content/john-james-audubon. </w:t>
      </w:r>
    </w:p>
    <w:p w14:paraId="494E5875" w14:textId="4D6D28F6" w:rsidR="00583136" w:rsidRDefault="00583136" w:rsidP="009E4624">
      <w:pPr>
        <w:spacing w:line="360" w:lineRule="auto"/>
        <w:rPr>
          <w:rFonts w:ascii="Times New Roman" w:hAnsi="Times New Roman" w:cs="Times New Roman"/>
        </w:rPr>
      </w:pPr>
      <w:r>
        <w:rPr>
          <w:rFonts w:ascii="Times New Roman" w:hAnsi="Times New Roman" w:cs="Times New Roman"/>
        </w:rPr>
        <w:t>Browne-</w:t>
      </w:r>
      <w:proofErr w:type="spellStart"/>
      <w:r>
        <w:rPr>
          <w:rFonts w:ascii="Times New Roman" w:hAnsi="Times New Roman" w:cs="Times New Roman"/>
        </w:rPr>
        <w:t>Nuñez</w:t>
      </w:r>
      <w:proofErr w:type="spellEnd"/>
      <w:r>
        <w:rPr>
          <w:rFonts w:ascii="Times New Roman" w:hAnsi="Times New Roman" w:cs="Times New Roman"/>
        </w:rPr>
        <w:t xml:space="preserve">, C., A. Treves, D. MacFarland, Z. Voyles, and C. </w:t>
      </w:r>
      <w:proofErr w:type="spellStart"/>
      <w:r>
        <w:rPr>
          <w:rFonts w:ascii="Times New Roman" w:hAnsi="Times New Roman" w:cs="Times New Roman"/>
        </w:rPr>
        <w:t>Turng</w:t>
      </w:r>
      <w:proofErr w:type="spellEnd"/>
      <w:r>
        <w:rPr>
          <w:rFonts w:ascii="Times New Roman" w:hAnsi="Times New Roman" w:cs="Times New Roman"/>
        </w:rPr>
        <w:t xml:space="preserve">. 2015. Tolerance of wolves in Wisconsin: A mixed-methods examination of policy effects on attitudes and behavioral inclinations. Biological Conservation 189:59–71. </w:t>
      </w:r>
    </w:p>
    <w:p w14:paraId="6FC94A4B" w14:textId="2D503643" w:rsidR="00B8142F" w:rsidRDefault="00B8142F" w:rsidP="009E4624">
      <w:pPr>
        <w:pStyle w:val="NormalWeb"/>
        <w:spacing w:line="360" w:lineRule="auto"/>
      </w:pPr>
      <w:r>
        <w:t xml:space="preserve">Callan, R., N. P. </w:t>
      </w:r>
      <w:proofErr w:type="spellStart"/>
      <w:r>
        <w:t>Nibbelink</w:t>
      </w:r>
      <w:proofErr w:type="spellEnd"/>
      <w:r>
        <w:t xml:space="preserve">, T. P. Rooney, J. E. </w:t>
      </w:r>
      <w:proofErr w:type="spellStart"/>
      <w:r>
        <w:t>Wiedenhoeft</w:t>
      </w:r>
      <w:proofErr w:type="spellEnd"/>
      <w:r>
        <w:t xml:space="preserve">, and A. P. </w:t>
      </w:r>
      <w:proofErr w:type="spellStart"/>
      <w:r>
        <w:t>Wydeven</w:t>
      </w:r>
      <w:proofErr w:type="spellEnd"/>
      <w:r>
        <w:t xml:space="preserve">. 2013. Recolonizing Wolves trigger a trophic cascade in Wisconsin (USA). Journal of Ecology 101:837–845. </w:t>
      </w:r>
    </w:p>
    <w:p w14:paraId="5DA45E3D" w14:textId="77777777" w:rsidR="00583136" w:rsidRPr="009E1724" w:rsidRDefault="00583136" w:rsidP="009E4624">
      <w:pPr>
        <w:spacing w:line="360" w:lineRule="auto"/>
        <w:ind w:left="720" w:hanging="720"/>
        <w:rPr>
          <w:rFonts w:ascii="Times New Roman" w:hAnsi="Times New Roman"/>
          <w:color w:val="000000"/>
          <w:shd w:val="clear" w:color="auto" w:fill="FFFFFF"/>
        </w:rPr>
      </w:pPr>
      <w:proofErr w:type="spellStart"/>
      <w:r w:rsidRPr="00EE6AB3">
        <w:rPr>
          <w:rFonts w:ascii="Times New Roman" w:hAnsi="Times New Roman" w:cs="Times New Roman"/>
          <w:color w:val="000000"/>
          <w:shd w:val="clear" w:color="auto" w:fill="FFFFFF"/>
        </w:rPr>
        <w:t>Couriot</w:t>
      </w:r>
      <w:proofErr w:type="spellEnd"/>
      <w:r w:rsidRPr="00EE6AB3">
        <w:rPr>
          <w:rFonts w:ascii="Times New Roman" w:hAnsi="Times New Roman" w:cs="Times New Roman"/>
          <w:color w:val="000000"/>
          <w:shd w:val="clear" w:color="auto" w:fill="FFFFFF"/>
        </w:rPr>
        <w:t>, O. December 1, 2022. Email interview.</w:t>
      </w:r>
    </w:p>
    <w:p w14:paraId="2CCE72CC" w14:textId="77777777" w:rsidR="009E4624" w:rsidRDefault="009E4624" w:rsidP="009E4624">
      <w:pPr>
        <w:spacing w:line="360" w:lineRule="auto"/>
        <w:ind w:left="720" w:hanging="720"/>
        <w:rPr>
          <w:rFonts w:ascii="Times New Roman" w:hAnsi="Times New Roman" w:cs="Times New Roman"/>
        </w:rPr>
      </w:pPr>
    </w:p>
    <w:p w14:paraId="05C02CEB" w14:textId="0FA7F925" w:rsidR="00583136" w:rsidRDefault="00583136" w:rsidP="009E4624">
      <w:pPr>
        <w:spacing w:line="360" w:lineRule="auto"/>
        <w:rPr>
          <w:rFonts w:ascii="Times New Roman" w:hAnsi="Times New Roman" w:cs="Times New Roman"/>
        </w:rPr>
      </w:pPr>
      <w:r>
        <w:rPr>
          <w:rFonts w:ascii="Times New Roman" w:hAnsi="Times New Roman" w:cs="Times New Roman"/>
        </w:rPr>
        <w:t xml:space="preserve">de Wolf, E. 2021, September 30. The Return of the Wolf in Europe. World Wildlife Fund. https://www.worldwildlife.org/stories/the-return-of-the-wolf-in-europe. </w:t>
      </w:r>
    </w:p>
    <w:p w14:paraId="45EB0611" w14:textId="6C68A3A6" w:rsidR="00B8142F" w:rsidRDefault="00B8142F" w:rsidP="009E4624">
      <w:pPr>
        <w:pStyle w:val="NormalWeb"/>
        <w:spacing w:line="360" w:lineRule="auto"/>
      </w:pPr>
      <w:proofErr w:type="spellStart"/>
      <w:r>
        <w:t>EuroNatur</w:t>
      </w:r>
      <w:proofErr w:type="spellEnd"/>
      <w:r>
        <w:t>. 2021. Wolf (</w:t>
      </w:r>
      <w:proofErr w:type="spellStart"/>
      <w:r>
        <w:t>canis</w:t>
      </w:r>
      <w:proofErr w:type="spellEnd"/>
      <w:r>
        <w:t xml:space="preserve"> lupus): Brief fact sheet. https://www.euronatur.org/en/what-we-do/bear-wolf-lynx/wolves-in-europe/profile-wolf. </w:t>
      </w:r>
    </w:p>
    <w:p w14:paraId="055B175C" w14:textId="07DFD417" w:rsidR="00B8142F" w:rsidRDefault="00B8142F" w:rsidP="009E4624">
      <w:pPr>
        <w:pStyle w:val="NormalWeb"/>
        <w:spacing w:line="360" w:lineRule="auto"/>
      </w:pPr>
      <w:r>
        <w:t xml:space="preserve">Foden, S. 2019, November 19. How have humans affected the evolutionary changes in wolves? https://animals.mom.com/humans-affected-evolutionary-changes-wolves-9839.html. </w:t>
      </w:r>
    </w:p>
    <w:p w14:paraId="15AD6DBA" w14:textId="2AA7F146" w:rsidR="00B8142F" w:rsidRDefault="00B8142F" w:rsidP="009E4624">
      <w:pPr>
        <w:pStyle w:val="NormalWeb"/>
        <w:spacing w:line="360" w:lineRule="auto"/>
      </w:pPr>
      <w:proofErr w:type="spellStart"/>
      <w:r>
        <w:lastRenderedPageBreak/>
        <w:t>Glikman</w:t>
      </w:r>
      <w:proofErr w:type="spellEnd"/>
      <w:r>
        <w:t xml:space="preserve">, J. A., J. J. </w:t>
      </w:r>
      <w:proofErr w:type="spellStart"/>
      <w:r>
        <w:t>Vaske</w:t>
      </w:r>
      <w:proofErr w:type="spellEnd"/>
      <w:r>
        <w:t xml:space="preserve">, A. J. Bath, P. </w:t>
      </w:r>
      <w:proofErr w:type="spellStart"/>
      <w:r>
        <w:t>Ciucci</w:t>
      </w:r>
      <w:proofErr w:type="spellEnd"/>
      <w:r>
        <w:t xml:space="preserve">, and L. </w:t>
      </w:r>
      <w:proofErr w:type="spellStart"/>
      <w:r>
        <w:t>Boitani</w:t>
      </w:r>
      <w:proofErr w:type="spellEnd"/>
      <w:r>
        <w:t xml:space="preserve">. 2011. Residents’ support for wolf and bear conservation: The moderating influence of knowledge. European Journal of Wildlife Research 58:295–302. </w:t>
      </w:r>
    </w:p>
    <w:p w14:paraId="5E02B5E1" w14:textId="77777777" w:rsidR="009A1CF8" w:rsidRDefault="00583136" w:rsidP="009E4624">
      <w:pPr>
        <w:spacing w:line="360" w:lineRule="auto"/>
        <w:rPr>
          <w:rFonts w:ascii="Times New Roman" w:hAnsi="Times New Roman" w:cs="Times New Roman"/>
        </w:rPr>
      </w:pPr>
      <w:r>
        <w:rPr>
          <w:rFonts w:ascii="Times New Roman" w:hAnsi="Times New Roman" w:cs="Times New Roman"/>
        </w:rPr>
        <w:t xml:space="preserve">Hall, S. 2022, October 12. Wolves and brown bear numbers are up in Europe, a new report shows. https://www.weforum.org/agenda/2022/10/rewilding-bears-wolves-report/. </w:t>
      </w:r>
    </w:p>
    <w:p w14:paraId="29B3815E" w14:textId="77777777" w:rsidR="009E4624" w:rsidRDefault="009E4624" w:rsidP="009E4624">
      <w:pPr>
        <w:spacing w:line="360" w:lineRule="auto"/>
        <w:rPr>
          <w:rFonts w:ascii="Times New Roman" w:hAnsi="Times New Roman" w:cs="Times New Roman"/>
        </w:rPr>
      </w:pPr>
    </w:p>
    <w:p w14:paraId="530009DD" w14:textId="74F658A4" w:rsidR="00583136" w:rsidRPr="009A1CF8" w:rsidRDefault="00583136" w:rsidP="009E4624">
      <w:pPr>
        <w:spacing w:line="360" w:lineRule="auto"/>
        <w:rPr>
          <w:rFonts w:ascii="Times New Roman" w:hAnsi="Times New Roman" w:cs="Times New Roman"/>
        </w:rPr>
      </w:pPr>
      <w:r w:rsidRPr="009A1CF8">
        <w:rPr>
          <w:rFonts w:ascii="Times New Roman" w:hAnsi="Times New Roman" w:cs="Times New Roman"/>
        </w:rPr>
        <w:t xml:space="preserve">Henley, J. 2022, May 24. Swedish government aims to cull wolf population by as much as Half. Guardian News and Media. https://www.theguardian.com/world/2022/may/24/sweden-aims-to-cull-wolf-population-by-as-much-as-half. </w:t>
      </w:r>
    </w:p>
    <w:p w14:paraId="6CD1F4C3" w14:textId="77777777" w:rsidR="009E4624" w:rsidRDefault="009E4624" w:rsidP="009E4624">
      <w:pPr>
        <w:spacing w:line="360" w:lineRule="auto"/>
        <w:rPr>
          <w:rFonts w:ascii="Times New Roman" w:hAnsi="Times New Roman" w:cs="Times New Roman"/>
        </w:rPr>
      </w:pPr>
    </w:p>
    <w:p w14:paraId="438737BB" w14:textId="374BAA53" w:rsidR="00583136" w:rsidRDefault="00583136" w:rsidP="009E4624">
      <w:pPr>
        <w:spacing w:line="360" w:lineRule="auto"/>
      </w:pPr>
      <w:proofErr w:type="spellStart"/>
      <w:r>
        <w:rPr>
          <w:rFonts w:ascii="Times New Roman" w:hAnsi="Times New Roman" w:cs="Times New Roman"/>
        </w:rPr>
        <w:t>Hogberg</w:t>
      </w:r>
      <w:proofErr w:type="spellEnd"/>
      <w:r>
        <w:rPr>
          <w:rFonts w:ascii="Times New Roman" w:hAnsi="Times New Roman" w:cs="Times New Roman"/>
        </w:rPr>
        <w:t xml:space="preserve">, J., A. Treves, B. Shaw, and L. Naughton-Treves. 2015. Changes in attitudes toward Wolves before and after an inaugural public hunting and trapping season: Early evidence from Wisconsin's Wolf Range. Environmental Conservation 43:45–55. </w:t>
      </w:r>
    </w:p>
    <w:p w14:paraId="429E7EAD" w14:textId="77777777" w:rsidR="009E4624" w:rsidRDefault="009E4624" w:rsidP="009E4624">
      <w:pPr>
        <w:spacing w:line="360" w:lineRule="auto"/>
        <w:rPr>
          <w:rFonts w:ascii="Times New Roman" w:hAnsi="Times New Roman" w:cs="Times New Roman"/>
        </w:rPr>
      </w:pPr>
    </w:p>
    <w:p w14:paraId="3571CF9C" w14:textId="5B96C8B4" w:rsidR="00583136" w:rsidRDefault="00583136" w:rsidP="009E4624">
      <w:pPr>
        <w:spacing w:line="360" w:lineRule="auto"/>
      </w:pPr>
      <w:r>
        <w:rPr>
          <w:rFonts w:ascii="Times New Roman" w:hAnsi="Times New Roman" w:cs="Times New Roman"/>
        </w:rPr>
        <w:t xml:space="preserve">Landry, Z., S. Kim, R. B. </w:t>
      </w:r>
      <w:proofErr w:type="spellStart"/>
      <w:r>
        <w:rPr>
          <w:rFonts w:ascii="Times New Roman" w:hAnsi="Times New Roman" w:cs="Times New Roman"/>
        </w:rPr>
        <w:t>Trayler</w:t>
      </w:r>
      <w:proofErr w:type="spellEnd"/>
      <w:r>
        <w:rPr>
          <w:rFonts w:ascii="Times New Roman" w:hAnsi="Times New Roman" w:cs="Times New Roman"/>
        </w:rPr>
        <w:t xml:space="preserve">, M. Gilbert, G. </w:t>
      </w:r>
      <w:proofErr w:type="spellStart"/>
      <w:r>
        <w:rPr>
          <w:rFonts w:ascii="Times New Roman" w:hAnsi="Times New Roman" w:cs="Times New Roman"/>
        </w:rPr>
        <w:t>Zazula</w:t>
      </w:r>
      <w:proofErr w:type="spellEnd"/>
      <w:r>
        <w:rPr>
          <w:rFonts w:ascii="Times New Roman" w:hAnsi="Times New Roman" w:cs="Times New Roman"/>
        </w:rPr>
        <w:t xml:space="preserve">, J. </w:t>
      </w:r>
      <w:proofErr w:type="spellStart"/>
      <w:r>
        <w:rPr>
          <w:rFonts w:ascii="Times New Roman" w:hAnsi="Times New Roman" w:cs="Times New Roman"/>
        </w:rPr>
        <w:t>Southon</w:t>
      </w:r>
      <w:proofErr w:type="spellEnd"/>
      <w:r>
        <w:rPr>
          <w:rFonts w:ascii="Times New Roman" w:hAnsi="Times New Roman" w:cs="Times New Roman"/>
        </w:rPr>
        <w:t xml:space="preserve">, and D. Fraser. 2021. Dietary reconstruction and evidence of prey shifting in Pleistocene and recent gray wolves (Canis Lupus) from Yukon Territory. </w:t>
      </w:r>
      <w:proofErr w:type="spellStart"/>
      <w:r>
        <w:rPr>
          <w:rFonts w:ascii="Times New Roman" w:hAnsi="Times New Roman" w:cs="Times New Roman"/>
        </w:rPr>
        <w:t>Palaeogeography</w:t>
      </w:r>
      <w:proofErr w:type="spellEnd"/>
      <w:r>
        <w:rPr>
          <w:rFonts w:ascii="Times New Roman" w:hAnsi="Times New Roman" w:cs="Times New Roman"/>
        </w:rPr>
        <w:t xml:space="preserve">, Palaeoclimatology, </w:t>
      </w:r>
      <w:proofErr w:type="spellStart"/>
      <w:r>
        <w:rPr>
          <w:rFonts w:ascii="Times New Roman" w:hAnsi="Times New Roman" w:cs="Times New Roman"/>
        </w:rPr>
        <w:t>Palaeoecology</w:t>
      </w:r>
      <w:proofErr w:type="spellEnd"/>
      <w:r>
        <w:rPr>
          <w:rFonts w:ascii="Times New Roman" w:hAnsi="Times New Roman" w:cs="Times New Roman"/>
        </w:rPr>
        <w:t xml:space="preserve"> 571:110368. </w:t>
      </w:r>
    </w:p>
    <w:p w14:paraId="0DE9E42C" w14:textId="77777777" w:rsidR="009E4624" w:rsidRDefault="009E4624" w:rsidP="009E4624">
      <w:pPr>
        <w:spacing w:line="360" w:lineRule="auto"/>
        <w:ind w:left="720" w:hanging="720"/>
        <w:rPr>
          <w:rFonts w:ascii="Times New Roman" w:hAnsi="Times New Roman" w:cs="Times New Roman"/>
        </w:rPr>
      </w:pPr>
    </w:p>
    <w:p w14:paraId="6A3662DE" w14:textId="556E9228" w:rsidR="00583136" w:rsidRDefault="00583136" w:rsidP="009E4624">
      <w:pPr>
        <w:spacing w:line="360" w:lineRule="auto"/>
        <w:ind w:left="720" w:hanging="720"/>
      </w:pPr>
      <w:proofErr w:type="spellStart"/>
      <w:r>
        <w:rPr>
          <w:rFonts w:ascii="Times New Roman" w:hAnsi="Times New Roman" w:cs="Times New Roman"/>
        </w:rPr>
        <w:t>Manfredo</w:t>
      </w:r>
      <w:proofErr w:type="spellEnd"/>
      <w:r>
        <w:rPr>
          <w:rFonts w:ascii="Times New Roman" w:hAnsi="Times New Roman" w:cs="Times New Roman"/>
        </w:rPr>
        <w:t xml:space="preserve">, M. J. 2008. Who cares about wildlife? Who Cares About </w:t>
      </w:r>
      <w:proofErr w:type="gramStart"/>
      <w:r>
        <w:rPr>
          <w:rFonts w:ascii="Times New Roman" w:hAnsi="Times New Roman" w:cs="Times New Roman"/>
        </w:rPr>
        <w:t>Wildlife?:</w:t>
      </w:r>
      <w:proofErr w:type="gramEnd"/>
      <w:r>
        <w:rPr>
          <w:rFonts w:ascii="Times New Roman" w:hAnsi="Times New Roman" w:cs="Times New Roman"/>
        </w:rPr>
        <w:t xml:space="preserve">1–27. </w:t>
      </w:r>
    </w:p>
    <w:p w14:paraId="437BDEA0" w14:textId="0AEB24E5" w:rsidR="00583136" w:rsidRDefault="00583136" w:rsidP="009E4624">
      <w:pPr>
        <w:spacing w:line="360" w:lineRule="auto"/>
        <w:ind w:left="720" w:hanging="720"/>
      </w:pPr>
      <w:r>
        <w:rPr>
          <w:rFonts w:ascii="Times New Roman" w:hAnsi="Times New Roman" w:cs="Times New Roman"/>
        </w:rPr>
        <w:t xml:space="preserve">https://www.theguardian.com/environment/2016/oct/05/obama-paris-climate-deal-ratification. </w:t>
      </w:r>
    </w:p>
    <w:p w14:paraId="051259D8" w14:textId="77777777" w:rsidR="009E4624" w:rsidRDefault="009E4624" w:rsidP="009E4624">
      <w:pPr>
        <w:spacing w:line="360" w:lineRule="auto"/>
        <w:rPr>
          <w:rFonts w:ascii="Times New Roman" w:hAnsi="Times New Roman" w:cs="Times New Roman"/>
        </w:rPr>
      </w:pPr>
    </w:p>
    <w:p w14:paraId="02188342" w14:textId="464890B5" w:rsidR="00583136" w:rsidRDefault="00583136" w:rsidP="009E4624">
      <w:pPr>
        <w:spacing w:line="360" w:lineRule="auto"/>
        <w:rPr>
          <w:rFonts w:ascii="Times New Roman" w:hAnsi="Times New Roman" w:cs="Times New Roman"/>
        </w:rPr>
      </w:pPr>
      <w:proofErr w:type="spellStart"/>
      <w:r>
        <w:rPr>
          <w:rFonts w:ascii="Times New Roman" w:hAnsi="Times New Roman" w:cs="Times New Roman"/>
        </w:rPr>
        <w:t>Ministerie</w:t>
      </w:r>
      <w:proofErr w:type="spellEnd"/>
      <w:r>
        <w:rPr>
          <w:rFonts w:ascii="Times New Roman" w:hAnsi="Times New Roman" w:cs="Times New Roman"/>
        </w:rPr>
        <w:t xml:space="preserve"> van </w:t>
      </w:r>
      <w:proofErr w:type="spellStart"/>
      <w:r>
        <w:rPr>
          <w:rFonts w:ascii="Times New Roman" w:hAnsi="Times New Roman" w:cs="Times New Roman"/>
        </w:rPr>
        <w:t>Algemene</w:t>
      </w:r>
      <w:proofErr w:type="spellEnd"/>
      <w:r>
        <w:rPr>
          <w:rFonts w:ascii="Times New Roman" w:hAnsi="Times New Roman" w:cs="Times New Roman"/>
        </w:rPr>
        <w:t xml:space="preserve"> </w:t>
      </w:r>
      <w:proofErr w:type="spellStart"/>
      <w:r>
        <w:rPr>
          <w:rFonts w:ascii="Times New Roman" w:hAnsi="Times New Roman" w:cs="Times New Roman"/>
        </w:rPr>
        <w:t>Zaken</w:t>
      </w:r>
      <w:proofErr w:type="spellEnd"/>
      <w:r>
        <w:rPr>
          <w:rFonts w:ascii="Times New Roman" w:hAnsi="Times New Roman" w:cs="Times New Roman"/>
        </w:rPr>
        <w:t xml:space="preserve">. 2022, October 6. Ministry of Agriculture, </w:t>
      </w:r>
      <w:proofErr w:type="gramStart"/>
      <w:r>
        <w:rPr>
          <w:rFonts w:ascii="Times New Roman" w:hAnsi="Times New Roman" w:cs="Times New Roman"/>
        </w:rPr>
        <w:t>Nature</w:t>
      </w:r>
      <w:proofErr w:type="gramEnd"/>
      <w:r>
        <w:rPr>
          <w:rFonts w:ascii="Times New Roman" w:hAnsi="Times New Roman" w:cs="Times New Roman"/>
        </w:rPr>
        <w:t xml:space="preserve"> and Food Quality. </w:t>
      </w:r>
      <w:proofErr w:type="spellStart"/>
      <w:r>
        <w:rPr>
          <w:rFonts w:ascii="Times New Roman" w:hAnsi="Times New Roman" w:cs="Times New Roman"/>
        </w:rPr>
        <w:t>Ministerie</w:t>
      </w:r>
      <w:proofErr w:type="spellEnd"/>
      <w:r>
        <w:rPr>
          <w:rFonts w:ascii="Times New Roman" w:hAnsi="Times New Roman" w:cs="Times New Roman"/>
        </w:rPr>
        <w:t xml:space="preserve"> van </w:t>
      </w:r>
      <w:proofErr w:type="spellStart"/>
      <w:r>
        <w:rPr>
          <w:rFonts w:ascii="Times New Roman" w:hAnsi="Times New Roman" w:cs="Times New Roman"/>
        </w:rPr>
        <w:t>Algemene</w:t>
      </w:r>
      <w:proofErr w:type="spellEnd"/>
      <w:r>
        <w:rPr>
          <w:rFonts w:ascii="Times New Roman" w:hAnsi="Times New Roman" w:cs="Times New Roman"/>
        </w:rPr>
        <w:t xml:space="preserve"> </w:t>
      </w:r>
      <w:proofErr w:type="spellStart"/>
      <w:r>
        <w:rPr>
          <w:rFonts w:ascii="Times New Roman" w:hAnsi="Times New Roman" w:cs="Times New Roman"/>
        </w:rPr>
        <w:t>Zaken</w:t>
      </w:r>
      <w:proofErr w:type="spellEnd"/>
      <w:r>
        <w:rPr>
          <w:rFonts w:ascii="Times New Roman" w:hAnsi="Times New Roman" w:cs="Times New Roman"/>
        </w:rPr>
        <w:t xml:space="preserve">. </w:t>
      </w:r>
    </w:p>
    <w:p w14:paraId="01DED553" w14:textId="3520D4F6" w:rsidR="009E4624" w:rsidRDefault="009E4624" w:rsidP="008B4119">
      <w:pPr>
        <w:pStyle w:val="NormalWeb"/>
        <w:spacing w:line="360" w:lineRule="auto"/>
      </w:pPr>
      <w:r>
        <w:t xml:space="preserve">National Park Service. 2021. Wolf Ecology Basics (U.S. National Park Service). U.S. Department of the Interior. https://www.nps.gov/articles/life-of-a-wolf.htm. </w:t>
      </w:r>
    </w:p>
    <w:p w14:paraId="4796A7BA" w14:textId="7CE0018D" w:rsidR="008B4119" w:rsidRDefault="008B4119" w:rsidP="008B4119">
      <w:pPr>
        <w:pStyle w:val="NormalWeb"/>
        <w:spacing w:line="360" w:lineRule="auto"/>
      </w:pPr>
      <w:r>
        <w:t xml:space="preserve">National Wildlife Federation. 2022. Gray Wolf. https://www.nwf.org/Educational-Resources/Wildlife-Guide/Mammals/Gray-Wolf. </w:t>
      </w:r>
    </w:p>
    <w:p w14:paraId="5E218FA3" w14:textId="1E330AB9" w:rsidR="00C8352F" w:rsidRDefault="00C8352F" w:rsidP="009E4624">
      <w:pPr>
        <w:pStyle w:val="NormalWeb"/>
        <w:spacing w:line="360" w:lineRule="auto"/>
      </w:pPr>
      <w:r>
        <w:lastRenderedPageBreak/>
        <w:t xml:space="preserve">Nowak, S., M. </w:t>
      </w:r>
      <w:proofErr w:type="spellStart"/>
      <w:r>
        <w:t>Żmihorski</w:t>
      </w:r>
      <w:proofErr w:type="spellEnd"/>
      <w:r>
        <w:t xml:space="preserve">, M. </w:t>
      </w:r>
      <w:proofErr w:type="spellStart"/>
      <w:r>
        <w:t>Figura</w:t>
      </w:r>
      <w:proofErr w:type="spellEnd"/>
      <w:r>
        <w:t xml:space="preserve">, P. </w:t>
      </w:r>
      <w:proofErr w:type="spellStart"/>
      <w:r>
        <w:t>Stachyra</w:t>
      </w:r>
      <w:proofErr w:type="spellEnd"/>
      <w:r>
        <w:t xml:space="preserve">, and R. W. </w:t>
      </w:r>
      <w:proofErr w:type="spellStart"/>
      <w:r>
        <w:t>Mysłajek</w:t>
      </w:r>
      <w:proofErr w:type="spellEnd"/>
      <w:r>
        <w:t xml:space="preserve">. 2021. The illegal shooting and snaring of legally protected wolves in Poland. Biological Conservation 264:109367. </w:t>
      </w:r>
    </w:p>
    <w:p w14:paraId="01703A5F" w14:textId="4007E070" w:rsidR="00583136" w:rsidRDefault="00583136" w:rsidP="009E4624">
      <w:pPr>
        <w:spacing w:line="360" w:lineRule="auto"/>
        <w:rPr>
          <w:rFonts w:ascii="Times New Roman" w:hAnsi="Times New Roman" w:cs="Times New Roman"/>
        </w:rPr>
      </w:pPr>
      <w:r>
        <w:rPr>
          <w:rFonts w:ascii="Times New Roman" w:hAnsi="Times New Roman" w:cs="Times New Roman"/>
        </w:rPr>
        <w:t xml:space="preserve">P. B. S. 2008, September 14. The wolf that changed America ~ wolf wars: America's campaign to eradicate the Wolf. Public Broadcasting Service. https://www.pbs.org/wnet/nature/the-wolf-that-changed-america-wolf-wars-americas-campaign-to-eradicate-the-wolf/4312/. </w:t>
      </w:r>
    </w:p>
    <w:p w14:paraId="0939F053" w14:textId="251BC70A" w:rsidR="009E4624" w:rsidRDefault="009E4624" w:rsidP="009E4624">
      <w:pPr>
        <w:pStyle w:val="NormalWeb"/>
        <w:spacing w:line="360" w:lineRule="auto"/>
      </w:pPr>
      <w:proofErr w:type="spellStart"/>
      <w:r>
        <w:t>Rasker</w:t>
      </w:r>
      <w:proofErr w:type="spellEnd"/>
      <w:r>
        <w:t xml:space="preserve">, R. 2019, April 26. Public Land Ownership in the United States. https://headwaterseconomics.org/public-lands/protected-lands/public-land-ownership-in-the-us/. </w:t>
      </w:r>
    </w:p>
    <w:p w14:paraId="497BF540" w14:textId="77777777" w:rsidR="00583136" w:rsidRDefault="00583136" w:rsidP="009E4624">
      <w:pPr>
        <w:pStyle w:val="NormalWeb"/>
        <w:spacing w:line="360" w:lineRule="auto"/>
      </w:pPr>
      <w:r>
        <w:t xml:space="preserve">Smith, A. F., S. </w:t>
      </w:r>
      <w:proofErr w:type="spellStart"/>
      <w:r>
        <w:t>Ciuti</w:t>
      </w:r>
      <w:proofErr w:type="spellEnd"/>
      <w:r>
        <w:t xml:space="preserve">, D. </w:t>
      </w:r>
      <w:proofErr w:type="spellStart"/>
      <w:r>
        <w:t>Shamovich</w:t>
      </w:r>
      <w:proofErr w:type="spellEnd"/>
      <w:r>
        <w:t xml:space="preserve">, V. </w:t>
      </w:r>
      <w:proofErr w:type="spellStart"/>
      <w:r>
        <w:t>Fenchuk</w:t>
      </w:r>
      <w:proofErr w:type="spellEnd"/>
      <w:r>
        <w:t xml:space="preserve">, B. Zimmermann, and M. </w:t>
      </w:r>
      <w:proofErr w:type="spellStart"/>
      <w:r>
        <w:t>Heurich</w:t>
      </w:r>
      <w:proofErr w:type="spellEnd"/>
      <w:r>
        <w:t xml:space="preserve">. 2022. Quiet Islands in a world of fear: Wolves seek core zones of protected areas to escape human disturbance. Biological Conservation 276:109811. </w:t>
      </w:r>
    </w:p>
    <w:p w14:paraId="337C8591" w14:textId="77777777" w:rsidR="00583136" w:rsidRDefault="00583136" w:rsidP="009E4624">
      <w:pPr>
        <w:pStyle w:val="NormalWeb"/>
        <w:spacing w:line="360" w:lineRule="auto"/>
      </w:pPr>
      <w:proofErr w:type="spellStart"/>
      <w:r>
        <w:t>Tabas</w:t>
      </w:r>
      <w:proofErr w:type="spellEnd"/>
      <w:r>
        <w:t xml:space="preserve">, P. 2019, May 15. Conserving Europe's Private Lands. https://www.nature.org/en-us/about-us/where-we-work/europe/stories-in-europe/conserving-europes-private-lands/#:~:text=60%25%20of%20Europe's%20land%20is,by%20engaging%20the%20continent's%20landowners.&amp;text=The%20Nature%20Conservancy's%20work%20in%20Europe%20continues%20to%20expand. </w:t>
      </w:r>
    </w:p>
    <w:p w14:paraId="4B1CD2EF" w14:textId="77777777" w:rsidR="00583136" w:rsidRDefault="00583136" w:rsidP="009E4624">
      <w:pPr>
        <w:spacing w:line="360" w:lineRule="auto"/>
        <w:rPr>
          <w:rFonts w:ascii="Times New Roman" w:hAnsi="Times New Roman"/>
        </w:rPr>
      </w:pPr>
      <w:r>
        <w:rPr>
          <w:rFonts w:ascii="Times New Roman" w:hAnsi="Times New Roman" w:cs="Times New Roman"/>
        </w:rPr>
        <w:t xml:space="preserve">U.S Fish and Wildlife </w:t>
      </w:r>
      <w:proofErr w:type="spellStart"/>
      <w:r>
        <w:rPr>
          <w:rFonts w:ascii="Times New Roman" w:hAnsi="Times New Roman" w:cs="Times New Roman"/>
        </w:rPr>
        <w:t>Sevice</w:t>
      </w:r>
      <w:proofErr w:type="spellEnd"/>
      <w:r>
        <w:rPr>
          <w:rFonts w:ascii="Times New Roman" w:hAnsi="Times New Roman" w:cs="Times New Roman"/>
        </w:rPr>
        <w:t xml:space="preserve">. 2022, February 11. Gray Wolf Recovery News and updates: U.S. Fish &amp; Wildlife Service. https://www.fws.gov/initiative/protecting-wildlife/gray-wolf-recovery-news-and-updates. </w:t>
      </w:r>
    </w:p>
    <w:p w14:paraId="2BD4EAB3" w14:textId="18CE881D" w:rsidR="00583136" w:rsidRDefault="00583136" w:rsidP="009E4624">
      <w:pPr>
        <w:pStyle w:val="NormalWeb"/>
        <w:spacing w:line="360" w:lineRule="auto"/>
      </w:pPr>
      <w:r>
        <w:t xml:space="preserve">Vivid Maps. 2022, August 31. Value of private land in the U.S. mapped. https://vividmaps.com/us-private-land/. </w:t>
      </w:r>
    </w:p>
    <w:p w14:paraId="223CA0A2" w14:textId="77777777" w:rsidR="00583136" w:rsidRPr="00EE6AB3" w:rsidRDefault="00583136" w:rsidP="009E4624">
      <w:pPr>
        <w:spacing w:line="360" w:lineRule="auto"/>
        <w:ind w:left="720" w:hanging="720"/>
        <w:rPr>
          <w:rFonts w:ascii="Times New Roman" w:hAnsi="Times New Roman" w:cs="Times New Roman"/>
        </w:rPr>
      </w:pPr>
    </w:p>
    <w:p w14:paraId="3E6C238E" w14:textId="77777777" w:rsidR="00224107" w:rsidRPr="00C6014D" w:rsidRDefault="00224107" w:rsidP="009E4624">
      <w:pPr>
        <w:pStyle w:val="NormalWeb"/>
        <w:spacing w:line="360" w:lineRule="auto"/>
        <w:ind w:left="567" w:hanging="567"/>
      </w:pPr>
    </w:p>
    <w:sectPr w:rsidR="00224107" w:rsidRPr="00C6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Beaupre">
    <w15:presenceInfo w15:providerId="AD" w15:userId="S::chloe.beaupre@western.edu::4c36d5fb-0dd4-4fad-a906-dc67206dc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28"/>
    <w:rsid w:val="00011783"/>
    <w:rsid w:val="00012013"/>
    <w:rsid w:val="000131C6"/>
    <w:rsid w:val="00014C50"/>
    <w:rsid w:val="00017F0F"/>
    <w:rsid w:val="000261F2"/>
    <w:rsid w:val="00031ED8"/>
    <w:rsid w:val="00040B36"/>
    <w:rsid w:val="000433D3"/>
    <w:rsid w:val="00044BA5"/>
    <w:rsid w:val="00046BC2"/>
    <w:rsid w:val="00051A99"/>
    <w:rsid w:val="000534F4"/>
    <w:rsid w:val="00063D03"/>
    <w:rsid w:val="000643DB"/>
    <w:rsid w:val="000758DC"/>
    <w:rsid w:val="00090FC9"/>
    <w:rsid w:val="000911AA"/>
    <w:rsid w:val="00091E4E"/>
    <w:rsid w:val="00092ABB"/>
    <w:rsid w:val="000978BA"/>
    <w:rsid w:val="000A7A79"/>
    <w:rsid w:val="000B5769"/>
    <w:rsid w:val="000C0C7E"/>
    <w:rsid w:val="000C261A"/>
    <w:rsid w:val="000C4D43"/>
    <w:rsid w:val="000C6F6A"/>
    <w:rsid w:val="000D1586"/>
    <w:rsid w:val="000D2D0C"/>
    <w:rsid w:val="000D36FC"/>
    <w:rsid w:val="000D5D18"/>
    <w:rsid w:val="000E0D50"/>
    <w:rsid w:val="000E308F"/>
    <w:rsid w:val="000E470D"/>
    <w:rsid w:val="000E4D67"/>
    <w:rsid w:val="000E5EBE"/>
    <w:rsid w:val="000F0474"/>
    <w:rsid w:val="000F4463"/>
    <w:rsid w:val="000F7048"/>
    <w:rsid w:val="00101DAF"/>
    <w:rsid w:val="00111876"/>
    <w:rsid w:val="00112B5B"/>
    <w:rsid w:val="00120624"/>
    <w:rsid w:val="0012146D"/>
    <w:rsid w:val="00122699"/>
    <w:rsid w:val="00123AAA"/>
    <w:rsid w:val="0014251E"/>
    <w:rsid w:val="00144383"/>
    <w:rsid w:val="00146510"/>
    <w:rsid w:val="00152C8B"/>
    <w:rsid w:val="001678B1"/>
    <w:rsid w:val="00174D59"/>
    <w:rsid w:val="00197C04"/>
    <w:rsid w:val="001A3D15"/>
    <w:rsid w:val="001B19F9"/>
    <w:rsid w:val="001B4A6F"/>
    <w:rsid w:val="001B51E1"/>
    <w:rsid w:val="001B772A"/>
    <w:rsid w:val="001C08BE"/>
    <w:rsid w:val="001C5C3B"/>
    <w:rsid w:val="001D046B"/>
    <w:rsid w:val="001D21C9"/>
    <w:rsid w:val="001E69E1"/>
    <w:rsid w:val="002106A7"/>
    <w:rsid w:val="00210FA5"/>
    <w:rsid w:val="002174C5"/>
    <w:rsid w:val="00224107"/>
    <w:rsid w:val="00226F61"/>
    <w:rsid w:val="00234C2B"/>
    <w:rsid w:val="00235F6D"/>
    <w:rsid w:val="0023646B"/>
    <w:rsid w:val="002375ED"/>
    <w:rsid w:val="002411B0"/>
    <w:rsid w:val="002425B0"/>
    <w:rsid w:val="002427A6"/>
    <w:rsid w:val="00242B0E"/>
    <w:rsid w:val="00247419"/>
    <w:rsid w:val="0025060E"/>
    <w:rsid w:val="00254D97"/>
    <w:rsid w:val="00255C77"/>
    <w:rsid w:val="002802CB"/>
    <w:rsid w:val="0029616C"/>
    <w:rsid w:val="00297498"/>
    <w:rsid w:val="002A0C8C"/>
    <w:rsid w:val="002A2481"/>
    <w:rsid w:val="002A26D6"/>
    <w:rsid w:val="002A72CA"/>
    <w:rsid w:val="002A738D"/>
    <w:rsid w:val="002A7461"/>
    <w:rsid w:val="002A77B7"/>
    <w:rsid w:val="002B2B2F"/>
    <w:rsid w:val="002C25F4"/>
    <w:rsid w:val="002C3E7B"/>
    <w:rsid w:val="002D4BE2"/>
    <w:rsid w:val="002D65CF"/>
    <w:rsid w:val="00315AE3"/>
    <w:rsid w:val="00325E00"/>
    <w:rsid w:val="00342F22"/>
    <w:rsid w:val="00344347"/>
    <w:rsid w:val="00345F4E"/>
    <w:rsid w:val="00346A2C"/>
    <w:rsid w:val="00352DEB"/>
    <w:rsid w:val="00354A92"/>
    <w:rsid w:val="0036011E"/>
    <w:rsid w:val="003637E4"/>
    <w:rsid w:val="00364AAE"/>
    <w:rsid w:val="003757DA"/>
    <w:rsid w:val="00375B80"/>
    <w:rsid w:val="00384B3D"/>
    <w:rsid w:val="00391553"/>
    <w:rsid w:val="00392025"/>
    <w:rsid w:val="003941A1"/>
    <w:rsid w:val="0039678E"/>
    <w:rsid w:val="003969E1"/>
    <w:rsid w:val="00397900"/>
    <w:rsid w:val="003A0CDA"/>
    <w:rsid w:val="003A168F"/>
    <w:rsid w:val="003B3853"/>
    <w:rsid w:val="003B4954"/>
    <w:rsid w:val="003B495E"/>
    <w:rsid w:val="003B77CA"/>
    <w:rsid w:val="003C0E28"/>
    <w:rsid w:val="003C2AC4"/>
    <w:rsid w:val="003C7C8B"/>
    <w:rsid w:val="003F688A"/>
    <w:rsid w:val="00400048"/>
    <w:rsid w:val="00405412"/>
    <w:rsid w:val="00414F0E"/>
    <w:rsid w:val="00421D79"/>
    <w:rsid w:val="00423580"/>
    <w:rsid w:val="00430224"/>
    <w:rsid w:val="00440500"/>
    <w:rsid w:val="004548D2"/>
    <w:rsid w:val="004617D7"/>
    <w:rsid w:val="00464FA1"/>
    <w:rsid w:val="00465F0B"/>
    <w:rsid w:val="00465F10"/>
    <w:rsid w:val="00471767"/>
    <w:rsid w:val="004728B7"/>
    <w:rsid w:val="00474D61"/>
    <w:rsid w:val="0047583E"/>
    <w:rsid w:val="00477730"/>
    <w:rsid w:val="0048381C"/>
    <w:rsid w:val="004907A0"/>
    <w:rsid w:val="00490E43"/>
    <w:rsid w:val="0049715E"/>
    <w:rsid w:val="004A2D34"/>
    <w:rsid w:val="004A333F"/>
    <w:rsid w:val="004A7288"/>
    <w:rsid w:val="004B5E9C"/>
    <w:rsid w:val="004C4F60"/>
    <w:rsid w:val="004C5764"/>
    <w:rsid w:val="004C5EBA"/>
    <w:rsid w:val="004D0F1D"/>
    <w:rsid w:val="004D68E4"/>
    <w:rsid w:val="004E6566"/>
    <w:rsid w:val="004F0DE3"/>
    <w:rsid w:val="004F59C3"/>
    <w:rsid w:val="004F60DF"/>
    <w:rsid w:val="005008DC"/>
    <w:rsid w:val="00510C20"/>
    <w:rsid w:val="00511589"/>
    <w:rsid w:val="0051432D"/>
    <w:rsid w:val="00520A07"/>
    <w:rsid w:val="005223DE"/>
    <w:rsid w:val="00522A64"/>
    <w:rsid w:val="00524B03"/>
    <w:rsid w:val="00537445"/>
    <w:rsid w:val="00543061"/>
    <w:rsid w:val="005456B3"/>
    <w:rsid w:val="00557EFB"/>
    <w:rsid w:val="00561A2F"/>
    <w:rsid w:val="00566A02"/>
    <w:rsid w:val="005761D3"/>
    <w:rsid w:val="005772A0"/>
    <w:rsid w:val="005828FB"/>
    <w:rsid w:val="00583136"/>
    <w:rsid w:val="0058504E"/>
    <w:rsid w:val="00596887"/>
    <w:rsid w:val="005A603C"/>
    <w:rsid w:val="005A744E"/>
    <w:rsid w:val="005B66C8"/>
    <w:rsid w:val="005B6EC1"/>
    <w:rsid w:val="005E58F8"/>
    <w:rsid w:val="005F30C7"/>
    <w:rsid w:val="005F3D26"/>
    <w:rsid w:val="005F593C"/>
    <w:rsid w:val="006062E1"/>
    <w:rsid w:val="00614C3E"/>
    <w:rsid w:val="00614F18"/>
    <w:rsid w:val="0062784A"/>
    <w:rsid w:val="00627D19"/>
    <w:rsid w:val="00631E36"/>
    <w:rsid w:val="006469BA"/>
    <w:rsid w:val="00653D73"/>
    <w:rsid w:val="00654D89"/>
    <w:rsid w:val="00661C45"/>
    <w:rsid w:val="00663C7D"/>
    <w:rsid w:val="00664F84"/>
    <w:rsid w:val="00675CBC"/>
    <w:rsid w:val="00696BB5"/>
    <w:rsid w:val="00697F28"/>
    <w:rsid w:val="00697FC6"/>
    <w:rsid w:val="006A0AD7"/>
    <w:rsid w:val="006A524A"/>
    <w:rsid w:val="006A689B"/>
    <w:rsid w:val="006A7F4E"/>
    <w:rsid w:val="006B4533"/>
    <w:rsid w:val="006D729C"/>
    <w:rsid w:val="006E28B1"/>
    <w:rsid w:val="006E4403"/>
    <w:rsid w:val="006E6B73"/>
    <w:rsid w:val="006F3F55"/>
    <w:rsid w:val="006F435A"/>
    <w:rsid w:val="00702DD0"/>
    <w:rsid w:val="00704448"/>
    <w:rsid w:val="00712948"/>
    <w:rsid w:val="00716DC3"/>
    <w:rsid w:val="00737F8C"/>
    <w:rsid w:val="00741E52"/>
    <w:rsid w:val="00743C4E"/>
    <w:rsid w:val="00747094"/>
    <w:rsid w:val="00753582"/>
    <w:rsid w:val="007536A3"/>
    <w:rsid w:val="007549A6"/>
    <w:rsid w:val="007570D8"/>
    <w:rsid w:val="00761320"/>
    <w:rsid w:val="00785DDD"/>
    <w:rsid w:val="00786424"/>
    <w:rsid w:val="00787378"/>
    <w:rsid w:val="007A7600"/>
    <w:rsid w:val="007B238C"/>
    <w:rsid w:val="007E340D"/>
    <w:rsid w:val="007E565B"/>
    <w:rsid w:val="007F3321"/>
    <w:rsid w:val="007F78B2"/>
    <w:rsid w:val="0080048F"/>
    <w:rsid w:val="0080473F"/>
    <w:rsid w:val="00816768"/>
    <w:rsid w:val="00832D64"/>
    <w:rsid w:val="0083467A"/>
    <w:rsid w:val="00834B63"/>
    <w:rsid w:val="00836FE3"/>
    <w:rsid w:val="008375AB"/>
    <w:rsid w:val="008415A5"/>
    <w:rsid w:val="008422D2"/>
    <w:rsid w:val="00855C87"/>
    <w:rsid w:val="00857781"/>
    <w:rsid w:val="00865879"/>
    <w:rsid w:val="00872207"/>
    <w:rsid w:val="00874047"/>
    <w:rsid w:val="00875F43"/>
    <w:rsid w:val="00884ED7"/>
    <w:rsid w:val="00885A28"/>
    <w:rsid w:val="00885B18"/>
    <w:rsid w:val="0089122D"/>
    <w:rsid w:val="008B2304"/>
    <w:rsid w:val="008B4119"/>
    <w:rsid w:val="008B6E05"/>
    <w:rsid w:val="008C13E3"/>
    <w:rsid w:val="008C229E"/>
    <w:rsid w:val="008C3FD3"/>
    <w:rsid w:val="008D7A1F"/>
    <w:rsid w:val="008E6BD9"/>
    <w:rsid w:val="008F5144"/>
    <w:rsid w:val="00900427"/>
    <w:rsid w:val="00906CE2"/>
    <w:rsid w:val="00906F80"/>
    <w:rsid w:val="00921AFE"/>
    <w:rsid w:val="00931E55"/>
    <w:rsid w:val="009330F2"/>
    <w:rsid w:val="00933184"/>
    <w:rsid w:val="0093421A"/>
    <w:rsid w:val="00936C54"/>
    <w:rsid w:val="00936F0B"/>
    <w:rsid w:val="009444F3"/>
    <w:rsid w:val="009447BE"/>
    <w:rsid w:val="00946C38"/>
    <w:rsid w:val="00953971"/>
    <w:rsid w:val="0095450C"/>
    <w:rsid w:val="00975099"/>
    <w:rsid w:val="0098014F"/>
    <w:rsid w:val="009828DA"/>
    <w:rsid w:val="0098623F"/>
    <w:rsid w:val="00987384"/>
    <w:rsid w:val="0098770F"/>
    <w:rsid w:val="00987D6F"/>
    <w:rsid w:val="00996217"/>
    <w:rsid w:val="009A1CF8"/>
    <w:rsid w:val="009A3A1F"/>
    <w:rsid w:val="009B0947"/>
    <w:rsid w:val="009C1110"/>
    <w:rsid w:val="009C189A"/>
    <w:rsid w:val="009C2BA5"/>
    <w:rsid w:val="009C5BD9"/>
    <w:rsid w:val="009C644D"/>
    <w:rsid w:val="009D3D51"/>
    <w:rsid w:val="009D4AD6"/>
    <w:rsid w:val="009D729F"/>
    <w:rsid w:val="009D7AB3"/>
    <w:rsid w:val="009E0789"/>
    <w:rsid w:val="009E1C44"/>
    <w:rsid w:val="009E209D"/>
    <w:rsid w:val="009E450A"/>
    <w:rsid w:val="009E4624"/>
    <w:rsid w:val="009E5D8B"/>
    <w:rsid w:val="009F54C3"/>
    <w:rsid w:val="00A00F74"/>
    <w:rsid w:val="00A01CCC"/>
    <w:rsid w:val="00A1012E"/>
    <w:rsid w:val="00A123A7"/>
    <w:rsid w:val="00A15DBE"/>
    <w:rsid w:val="00A17A33"/>
    <w:rsid w:val="00A20717"/>
    <w:rsid w:val="00A211B3"/>
    <w:rsid w:val="00A22460"/>
    <w:rsid w:val="00A22E75"/>
    <w:rsid w:val="00A26608"/>
    <w:rsid w:val="00A27D0D"/>
    <w:rsid w:val="00A46631"/>
    <w:rsid w:val="00A519B8"/>
    <w:rsid w:val="00A56885"/>
    <w:rsid w:val="00A6012D"/>
    <w:rsid w:val="00A64ACD"/>
    <w:rsid w:val="00A70E58"/>
    <w:rsid w:val="00A73FF4"/>
    <w:rsid w:val="00A768E3"/>
    <w:rsid w:val="00A81669"/>
    <w:rsid w:val="00A826B9"/>
    <w:rsid w:val="00A85BDE"/>
    <w:rsid w:val="00A91ECC"/>
    <w:rsid w:val="00A92286"/>
    <w:rsid w:val="00A94E09"/>
    <w:rsid w:val="00AA41AC"/>
    <w:rsid w:val="00AA4932"/>
    <w:rsid w:val="00AA60D8"/>
    <w:rsid w:val="00AB7D42"/>
    <w:rsid w:val="00AC4772"/>
    <w:rsid w:val="00AC5437"/>
    <w:rsid w:val="00AC6D11"/>
    <w:rsid w:val="00AD18CB"/>
    <w:rsid w:val="00AD7BE2"/>
    <w:rsid w:val="00AE5A4E"/>
    <w:rsid w:val="00AE71F1"/>
    <w:rsid w:val="00B022B7"/>
    <w:rsid w:val="00B03B9D"/>
    <w:rsid w:val="00B04088"/>
    <w:rsid w:val="00B148D7"/>
    <w:rsid w:val="00B14A4D"/>
    <w:rsid w:val="00B201ED"/>
    <w:rsid w:val="00B237E5"/>
    <w:rsid w:val="00B343ED"/>
    <w:rsid w:val="00B45735"/>
    <w:rsid w:val="00B523ED"/>
    <w:rsid w:val="00B54645"/>
    <w:rsid w:val="00B551D2"/>
    <w:rsid w:val="00B61A91"/>
    <w:rsid w:val="00B7708C"/>
    <w:rsid w:val="00B8142F"/>
    <w:rsid w:val="00B96318"/>
    <w:rsid w:val="00BC59DA"/>
    <w:rsid w:val="00BC6E02"/>
    <w:rsid w:val="00BD2A14"/>
    <w:rsid w:val="00BD34AE"/>
    <w:rsid w:val="00BD40DA"/>
    <w:rsid w:val="00BD4DD4"/>
    <w:rsid w:val="00C065C4"/>
    <w:rsid w:val="00C06E5B"/>
    <w:rsid w:val="00C228FA"/>
    <w:rsid w:val="00C231EE"/>
    <w:rsid w:val="00C26119"/>
    <w:rsid w:val="00C30B62"/>
    <w:rsid w:val="00C4582A"/>
    <w:rsid w:val="00C478BB"/>
    <w:rsid w:val="00C57DE4"/>
    <w:rsid w:val="00C6014D"/>
    <w:rsid w:val="00C67F85"/>
    <w:rsid w:val="00C8352F"/>
    <w:rsid w:val="00C83E8B"/>
    <w:rsid w:val="00C92E84"/>
    <w:rsid w:val="00C93B9F"/>
    <w:rsid w:val="00C96938"/>
    <w:rsid w:val="00C96CED"/>
    <w:rsid w:val="00CA4ECC"/>
    <w:rsid w:val="00CB1A99"/>
    <w:rsid w:val="00CC2DD8"/>
    <w:rsid w:val="00CD0502"/>
    <w:rsid w:val="00CD6288"/>
    <w:rsid w:val="00CE1FAF"/>
    <w:rsid w:val="00CF33E6"/>
    <w:rsid w:val="00CF464A"/>
    <w:rsid w:val="00D00423"/>
    <w:rsid w:val="00D05451"/>
    <w:rsid w:val="00D15546"/>
    <w:rsid w:val="00D22563"/>
    <w:rsid w:val="00D2482C"/>
    <w:rsid w:val="00D26C9E"/>
    <w:rsid w:val="00D3305D"/>
    <w:rsid w:val="00D33483"/>
    <w:rsid w:val="00D3452F"/>
    <w:rsid w:val="00D5443C"/>
    <w:rsid w:val="00D5518E"/>
    <w:rsid w:val="00D55E5A"/>
    <w:rsid w:val="00D56044"/>
    <w:rsid w:val="00D57053"/>
    <w:rsid w:val="00D61A89"/>
    <w:rsid w:val="00D73CC0"/>
    <w:rsid w:val="00D74C8A"/>
    <w:rsid w:val="00D76791"/>
    <w:rsid w:val="00D84047"/>
    <w:rsid w:val="00DA0878"/>
    <w:rsid w:val="00DA3591"/>
    <w:rsid w:val="00DB5121"/>
    <w:rsid w:val="00DC2120"/>
    <w:rsid w:val="00DE0BCA"/>
    <w:rsid w:val="00DE620F"/>
    <w:rsid w:val="00DF7B8E"/>
    <w:rsid w:val="00E003E0"/>
    <w:rsid w:val="00E04E6C"/>
    <w:rsid w:val="00E11C32"/>
    <w:rsid w:val="00E127D8"/>
    <w:rsid w:val="00E23D47"/>
    <w:rsid w:val="00E2497A"/>
    <w:rsid w:val="00E273F6"/>
    <w:rsid w:val="00E41417"/>
    <w:rsid w:val="00E53ED1"/>
    <w:rsid w:val="00E540B6"/>
    <w:rsid w:val="00E7127F"/>
    <w:rsid w:val="00E71BBD"/>
    <w:rsid w:val="00E764DB"/>
    <w:rsid w:val="00E80B3A"/>
    <w:rsid w:val="00E82945"/>
    <w:rsid w:val="00E82F9F"/>
    <w:rsid w:val="00E870BD"/>
    <w:rsid w:val="00E96A2C"/>
    <w:rsid w:val="00EB0EF8"/>
    <w:rsid w:val="00EB3185"/>
    <w:rsid w:val="00EB77B5"/>
    <w:rsid w:val="00EB7F4D"/>
    <w:rsid w:val="00EC3C38"/>
    <w:rsid w:val="00EC58CF"/>
    <w:rsid w:val="00ED16B7"/>
    <w:rsid w:val="00EE165B"/>
    <w:rsid w:val="00EE1705"/>
    <w:rsid w:val="00EE5DFA"/>
    <w:rsid w:val="00EF4E47"/>
    <w:rsid w:val="00F001B6"/>
    <w:rsid w:val="00F02A03"/>
    <w:rsid w:val="00F04445"/>
    <w:rsid w:val="00F65251"/>
    <w:rsid w:val="00F73214"/>
    <w:rsid w:val="00F73F85"/>
    <w:rsid w:val="00F9164F"/>
    <w:rsid w:val="00F9374F"/>
    <w:rsid w:val="00FA1FF4"/>
    <w:rsid w:val="00FA2E41"/>
    <w:rsid w:val="00FB06D9"/>
    <w:rsid w:val="00FB5EB1"/>
    <w:rsid w:val="00FC2485"/>
    <w:rsid w:val="00FC57CB"/>
    <w:rsid w:val="00FD7806"/>
    <w:rsid w:val="00FE0FFA"/>
    <w:rsid w:val="00FE46FC"/>
    <w:rsid w:val="00FE4A2D"/>
    <w:rsid w:val="00FE5BD0"/>
    <w:rsid w:val="00FE7A1D"/>
    <w:rsid w:val="00FF40A3"/>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2FA5"/>
  <w15:chartTrackingRefBased/>
  <w15:docId w15:val="{9D9D97CC-1BC0-E84B-B33D-6FCC2FB2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C77"/>
  </w:style>
  <w:style w:type="paragraph" w:styleId="Heading1">
    <w:name w:val="heading 1"/>
    <w:basedOn w:val="Normal"/>
    <w:link w:val="Heading1Char"/>
    <w:uiPriority w:val="9"/>
    <w:qFormat/>
    <w:rsid w:val="0029616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5C77"/>
    <w:rPr>
      <w:b/>
      <w:bCs/>
    </w:rPr>
  </w:style>
  <w:style w:type="paragraph" w:styleId="ListParagraph">
    <w:name w:val="List Paragraph"/>
    <w:basedOn w:val="Normal"/>
    <w:uiPriority w:val="34"/>
    <w:qFormat/>
    <w:rsid w:val="00255C77"/>
    <w:pPr>
      <w:ind w:left="720"/>
      <w:contextualSpacing/>
    </w:pPr>
  </w:style>
  <w:style w:type="paragraph" w:styleId="NormalWeb">
    <w:name w:val="Normal (Web)"/>
    <w:basedOn w:val="Normal"/>
    <w:uiPriority w:val="99"/>
    <w:unhideWhenUsed/>
    <w:rsid w:val="00FE4A2D"/>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D21C9"/>
    <w:rPr>
      <w:sz w:val="16"/>
      <w:szCs w:val="16"/>
    </w:rPr>
  </w:style>
  <w:style w:type="paragraph" w:styleId="CommentText">
    <w:name w:val="annotation text"/>
    <w:basedOn w:val="Normal"/>
    <w:link w:val="CommentTextChar"/>
    <w:uiPriority w:val="99"/>
    <w:unhideWhenUsed/>
    <w:rsid w:val="001D21C9"/>
    <w:rPr>
      <w:sz w:val="20"/>
      <w:szCs w:val="20"/>
    </w:rPr>
  </w:style>
  <w:style w:type="character" w:customStyle="1" w:styleId="CommentTextChar">
    <w:name w:val="Comment Text Char"/>
    <w:basedOn w:val="DefaultParagraphFont"/>
    <w:link w:val="CommentText"/>
    <w:uiPriority w:val="99"/>
    <w:rsid w:val="001D21C9"/>
    <w:rPr>
      <w:sz w:val="20"/>
      <w:szCs w:val="20"/>
    </w:rPr>
  </w:style>
  <w:style w:type="paragraph" w:styleId="CommentSubject">
    <w:name w:val="annotation subject"/>
    <w:basedOn w:val="CommentText"/>
    <w:next w:val="CommentText"/>
    <w:link w:val="CommentSubjectChar"/>
    <w:uiPriority w:val="99"/>
    <w:semiHidden/>
    <w:unhideWhenUsed/>
    <w:rsid w:val="001D21C9"/>
    <w:rPr>
      <w:b/>
      <w:bCs/>
    </w:rPr>
  </w:style>
  <w:style w:type="character" w:customStyle="1" w:styleId="CommentSubjectChar">
    <w:name w:val="Comment Subject Char"/>
    <w:basedOn w:val="CommentTextChar"/>
    <w:link w:val="CommentSubject"/>
    <w:uiPriority w:val="99"/>
    <w:semiHidden/>
    <w:rsid w:val="001D21C9"/>
    <w:rPr>
      <w:b/>
      <w:bCs/>
      <w:sz w:val="20"/>
      <w:szCs w:val="20"/>
    </w:rPr>
  </w:style>
  <w:style w:type="paragraph" w:styleId="Revision">
    <w:name w:val="Revision"/>
    <w:hidden/>
    <w:uiPriority w:val="99"/>
    <w:semiHidden/>
    <w:rsid w:val="001D21C9"/>
  </w:style>
  <w:style w:type="character" w:styleId="Hyperlink">
    <w:name w:val="Hyperlink"/>
    <w:basedOn w:val="DefaultParagraphFont"/>
    <w:uiPriority w:val="99"/>
    <w:unhideWhenUsed/>
    <w:rsid w:val="0029616C"/>
    <w:rPr>
      <w:color w:val="0563C1" w:themeColor="hyperlink"/>
      <w:u w:val="single"/>
    </w:rPr>
  </w:style>
  <w:style w:type="character" w:styleId="UnresolvedMention">
    <w:name w:val="Unresolved Mention"/>
    <w:basedOn w:val="DefaultParagraphFont"/>
    <w:uiPriority w:val="99"/>
    <w:semiHidden/>
    <w:unhideWhenUsed/>
    <w:rsid w:val="0029616C"/>
    <w:rPr>
      <w:color w:val="605E5C"/>
      <w:shd w:val="clear" w:color="auto" w:fill="E1DFDD"/>
    </w:rPr>
  </w:style>
  <w:style w:type="character" w:customStyle="1" w:styleId="Heading1Char">
    <w:name w:val="Heading 1 Char"/>
    <w:basedOn w:val="DefaultParagraphFont"/>
    <w:link w:val="Heading1"/>
    <w:uiPriority w:val="9"/>
    <w:rsid w:val="0029616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81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681">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371729570">
      <w:bodyDiv w:val="1"/>
      <w:marLeft w:val="0"/>
      <w:marRight w:val="0"/>
      <w:marTop w:val="0"/>
      <w:marBottom w:val="0"/>
      <w:divBdr>
        <w:top w:val="none" w:sz="0" w:space="0" w:color="auto"/>
        <w:left w:val="none" w:sz="0" w:space="0" w:color="auto"/>
        <w:bottom w:val="none" w:sz="0" w:space="0" w:color="auto"/>
        <w:right w:val="none" w:sz="0" w:space="0" w:color="auto"/>
      </w:divBdr>
    </w:div>
    <w:div w:id="411972798">
      <w:bodyDiv w:val="1"/>
      <w:marLeft w:val="0"/>
      <w:marRight w:val="0"/>
      <w:marTop w:val="0"/>
      <w:marBottom w:val="0"/>
      <w:divBdr>
        <w:top w:val="none" w:sz="0" w:space="0" w:color="auto"/>
        <w:left w:val="none" w:sz="0" w:space="0" w:color="auto"/>
        <w:bottom w:val="none" w:sz="0" w:space="0" w:color="auto"/>
        <w:right w:val="none" w:sz="0" w:space="0" w:color="auto"/>
      </w:divBdr>
    </w:div>
    <w:div w:id="505246056">
      <w:bodyDiv w:val="1"/>
      <w:marLeft w:val="0"/>
      <w:marRight w:val="0"/>
      <w:marTop w:val="0"/>
      <w:marBottom w:val="0"/>
      <w:divBdr>
        <w:top w:val="none" w:sz="0" w:space="0" w:color="auto"/>
        <w:left w:val="none" w:sz="0" w:space="0" w:color="auto"/>
        <w:bottom w:val="none" w:sz="0" w:space="0" w:color="auto"/>
        <w:right w:val="none" w:sz="0" w:space="0" w:color="auto"/>
      </w:divBdr>
    </w:div>
    <w:div w:id="575555776">
      <w:bodyDiv w:val="1"/>
      <w:marLeft w:val="0"/>
      <w:marRight w:val="0"/>
      <w:marTop w:val="0"/>
      <w:marBottom w:val="0"/>
      <w:divBdr>
        <w:top w:val="none" w:sz="0" w:space="0" w:color="auto"/>
        <w:left w:val="none" w:sz="0" w:space="0" w:color="auto"/>
        <w:bottom w:val="none" w:sz="0" w:space="0" w:color="auto"/>
        <w:right w:val="none" w:sz="0" w:space="0" w:color="auto"/>
      </w:divBdr>
    </w:div>
    <w:div w:id="765540389">
      <w:bodyDiv w:val="1"/>
      <w:marLeft w:val="0"/>
      <w:marRight w:val="0"/>
      <w:marTop w:val="0"/>
      <w:marBottom w:val="0"/>
      <w:divBdr>
        <w:top w:val="none" w:sz="0" w:space="0" w:color="auto"/>
        <w:left w:val="none" w:sz="0" w:space="0" w:color="auto"/>
        <w:bottom w:val="none" w:sz="0" w:space="0" w:color="auto"/>
        <w:right w:val="none" w:sz="0" w:space="0" w:color="auto"/>
      </w:divBdr>
    </w:div>
    <w:div w:id="865141941">
      <w:bodyDiv w:val="1"/>
      <w:marLeft w:val="0"/>
      <w:marRight w:val="0"/>
      <w:marTop w:val="0"/>
      <w:marBottom w:val="0"/>
      <w:divBdr>
        <w:top w:val="none" w:sz="0" w:space="0" w:color="auto"/>
        <w:left w:val="none" w:sz="0" w:space="0" w:color="auto"/>
        <w:bottom w:val="none" w:sz="0" w:space="0" w:color="auto"/>
        <w:right w:val="none" w:sz="0" w:space="0" w:color="auto"/>
      </w:divBdr>
    </w:div>
    <w:div w:id="885147157">
      <w:bodyDiv w:val="1"/>
      <w:marLeft w:val="0"/>
      <w:marRight w:val="0"/>
      <w:marTop w:val="0"/>
      <w:marBottom w:val="0"/>
      <w:divBdr>
        <w:top w:val="none" w:sz="0" w:space="0" w:color="auto"/>
        <w:left w:val="none" w:sz="0" w:space="0" w:color="auto"/>
        <w:bottom w:val="none" w:sz="0" w:space="0" w:color="auto"/>
        <w:right w:val="none" w:sz="0" w:space="0" w:color="auto"/>
      </w:divBdr>
    </w:div>
    <w:div w:id="977421191">
      <w:bodyDiv w:val="1"/>
      <w:marLeft w:val="0"/>
      <w:marRight w:val="0"/>
      <w:marTop w:val="0"/>
      <w:marBottom w:val="0"/>
      <w:divBdr>
        <w:top w:val="none" w:sz="0" w:space="0" w:color="auto"/>
        <w:left w:val="none" w:sz="0" w:space="0" w:color="auto"/>
        <w:bottom w:val="none" w:sz="0" w:space="0" w:color="auto"/>
        <w:right w:val="none" w:sz="0" w:space="0" w:color="auto"/>
      </w:divBdr>
    </w:div>
    <w:div w:id="995034809">
      <w:bodyDiv w:val="1"/>
      <w:marLeft w:val="0"/>
      <w:marRight w:val="0"/>
      <w:marTop w:val="0"/>
      <w:marBottom w:val="0"/>
      <w:divBdr>
        <w:top w:val="none" w:sz="0" w:space="0" w:color="auto"/>
        <w:left w:val="none" w:sz="0" w:space="0" w:color="auto"/>
        <w:bottom w:val="none" w:sz="0" w:space="0" w:color="auto"/>
        <w:right w:val="none" w:sz="0" w:space="0" w:color="auto"/>
      </w:divBdr>
    </w:div>
    <w:div w:id="1408572369">
      <w:bodyDiv w:val="1"/>
      <w:marLeft w:val="0"/>
      <w:marRight w:val="0"/>
      <w:marTop w:val="0"/>
      <w:marBottom w:val="0"/>
      <w:divBdr>
        <w:top w:val="none" w:sz="0" w:space="0" w:color="auto"/>
        <w:left w:val="none" w:sz="0" w:space="0" w:color="auto"/>
        <w:bottom w:val="none" w:sz="0" w:space="0" w:color="auto"/>
        <w:right w:val="none" w:sz="0" w:space="0" w:color="auto"/>
      </w:divBdr>
    </w:div>
    <w:div w:id="1533348050">
      <w:bodyDiv w:val="1"/>
      <w:marLeft w:val="0"/>
      <w:marRight w:val="0"/>
      <w:marTop w:val="0"/>
      <w:marBottom w:val="0"/>
      <w:divBdr>
        <w:top w:val="none" w:sz="0" w:space="0" w:color="auto"/>
        <w:left w:val="none" w:sz="0" w:space="0" w:color="auto"/>
        <w:bottom w:val="none" w:sz="0" w:space="0" w:color="auto"/>
        <w:right w:val="none" w:sz="0" w:space="0" w:color="auto"/>
      </w:divBdr>
    </w:div>
    <w:div w:id="1602300729">
      <w:bodyDiv w:val="1"/>
      <w:marLeft w:val="0"/>
      <w:marRight w:val="0"/>
      <w:marTop w:val="0"/>
      <w:marBottom w:val="0"/>
      <w:divBdr>
        <w:top w:val="none" w:sz="0" w:space="0" w:color="auto"/>
        <w:left w:val="none" w:sz="0" w:space="0" w:color="auto"/>
        <w:bottom w:val="none" w:sz="0" w:space="0" w:color="auto"/>
        <w:right w:val="none" w:sz="0" w:space="0" w:color="auto"/>
      </w:divBdr>
    </w:div>
    <w:div w:id="1639914101">
      <w:bodyDiv w:val="1"/>
      <w:marLeft w:val="0"/>
      <w:marRight w:val="0"/>
      <w:marTop w:val="0"/>
      <w:marBottom w:val="0"/>
      <w:divBdr>
        <w:top w:val="none" w:sz="0" w:space="0" w:color="auto"/>
        <w:left w:val="none" w:sz="0" w:space="0" w:color="auto"/>
        <w:bottom w:val="none" w:sz="0" w:space="0" w:color="auto"/>
        <w:right w:val="none" w:sz="0" w:space="0" w:color="auto"/>
      </w:divBdr>
    </w:div>
    <w:div w:id="1660958338">
      <w:bodyDiv w:val="1"/>
      <w:marLeft w:val="0"/>
      <w:marRight w:val="0"/>
      <w:marTop w:val="0"/>
      <w:marBottom w:val="0"/>
      <w:divBdr>
        <w:top w:val="none" w:sz="0" w:space="0" w:color="auto"/>
        <w:left w:val="none" w:sz="0" w:space="0" w:color="auto"/>
        <w:bottom w:val="none" w:sz="0" w:space="0" w:color="auto"/>
        <w:right w:val="none" w:sz="0" w:space="0" w:color="auto"/>
      </w:divBdr>
    </w:div>
    <w:div w:id="1722901197">
      <w:bodyDiv w:val="1"/>
      <w:marLeft w:val="0"/>
      <w:marRight w:val="0"/>
      <w:marTop w:val="0"/>
      <w:marBottom w:val="0"/>
      <w:divBdr>
        <w:top w:val="none" w:sz="0" w:space="0" w:color="auto"/>
        <w:left w:val="none" w:sz="0" w:space="0" w:color="auto"/>
        <w:bottom w:val="none" w:sz="0" w:space="0" w:color="auto"/>
        <w:right w:val="none" w:sz="0" w:space="0" w:color="auto"/>
      </w:divBdr>
    </w:div>
    <w:div w:id="1767768656">
      <w:bodyDiv w:val="1"/>
      <w:marLeft w:val="0"/>
      <w:marRight w:val="0"/>
      <w:marTop w:val="0"/>
      <w:marBottom w:val="0"/>
      <w:divBdr>
        <w:top w:val="none" w:sz="0" w:space="0" w:color="auto"/>
        <w:left w:val="none" w:sz="0" w:space="0" w:color="auto"/>
        <w:bottom w:val="none" w:sz="0" w:space="0" w:color="auto"/>
        <w:right w:val="none" w:sz="0" w:space="0" w:color="auto"/>
      </w:divBdr>
    </w:div>
    <w:div w:id="1820268707">
      <w:bodyDiv w:val="1"/>
      <w:marLeft w:val="0"/>
      <w:marRight w:val="0"/>
      <w:marTop w:val="0"/>
      <w:marBottom w:val="0"/>
      <w:divBdr>
        <w:top w:val="none" w:sz="0" w:space="0" w:color="auto"/>
        <w:left w:val="none" w:sz="0" w:space="0" w:color="auto"/>
        <w:bottom w:val="none" w:sz="0" w:space="0" w:color="auto"/>
        <w:right w:val="none" w:sz="0" w:space="0" w:color="auto"/>
      </w:divBdr>
    </w:div>
    <w:div w:id="1837921661">
      <w:bodyDiv w:val="1"/>
      <w:marLeft w:val="0"/>
      <w:marRight w:val="0"/>
      <w:marTop w:val="0"/>
      <w:marBottom w:val="0"/>
      <w:divBdr>
        <w:top w:val="none" w:sz="0" w:space="0" w:color="auto"/>
        <w:left w:val="none" w:sz="0" w:space="0" w:color="auto"/>
        <w:bottom w:val="none" w:sz="0" w:space="0" w:color="auto"/>
        <w:right w:val="none" w:sz="0" w:space="0" w:color="auto"/>
      </w:divBdr>
    </w:div>
    <w:div w:id="1870988460">
      <w:bodyDiv w:val="1"/>
      <w:marLeft w:val="0"/>
      <w:marRight w:val="0"/>
      <w:marTop w:val="0"/>
      <w:marBottom w:val="0"/>
      <w:divBdr>
        <w:top w:val="none" w:sz="0" w:space="0" w:color="auto"/>
        <w:left w:val="none" w:sz="0" w:space="0" w:color="auto"/>
        <w:bottom w:val="none" w:sz="0" w:space="0" w:color="auto"/>
        <w:right w:val="none" w:sz="0" w:space="0" w:color="auto"/>
      </w:divBdr>
    </w:div>
    <w:div w:id="20660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A Bashen</dc:creator>
  <cp:keywords/>
  <dc:description/>
  <cp:lastModifiedBy>Kristen A Bashen</cp:lastModifiedBy>
  <cp:revision>2</cp:revision>
  <dcterms:created xsi:type="dcterms:W3CDTF">2022-12-12T22:50:00Z</dcterms:created>
  <dcterms:modified xsi:type="dcterms:W3CDTF">2022-12-12T22:50:00Z</dcterms:modified>
</cp:coreProperties>
</file>