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E420" w14:textId="77777777" w:rsidR="00FD0CD1" w:rsidRDefault="00000000">
      <w:pPr>
        <w:rPr>
          <w:rFonts w:ascii="Times New Roman" w:eastAsia="Times New Roman" w:hAnsi="Times New Roman" w:cs="Times New Roman"/>
        </w:rPr>
      </w:pPr>
      <w:commentRangeStart w:id="0"/>
      <w:r>
        <w:rPr>
          <w:rFonts w:ascii="Times New Roman" w:eastAsia="Times New Roman" w:hAnsi="Times New Roman" w:cs="Times New Roman"/>
          <w:b/>
          <w:i/>
        </w:rPr>
        <w:t>Sheep pneumonia</w:t>
      </w:r>
      <w:commentRangeEnd w:id="0"/>
      <w:r w:rsidR="0062492E">
        <w:rPr>
          <w:rStyle w:val="CommentReference"/>
        </w:rPr>
        <w:commentReference w:id="0"/>
      </w:r>
      <w:r>
        <w:rPr>
          <w:rFonts w:ascii="Times New Roman" w:eastAsia="Times New Roman" w:hAnsi="Times New Roman" w:cs="Times New Roman"/>
          <w:b/>
        </w:rPr>
        <w:t>:</w:t>
      </w:r>
      <w:r>
        <w:rPr>
          <w:rFonts w:ascii="Times New Roman" w:eastAsia="Times New Roman" w:hAnsi="Times New Roman" w:cs="Times New Roman"/>
          <w:b/>
          <w:i/>
        </w:rPr>
        <w:t xml:space="preserve"> </w:t>
      </w:r>
      <w:r>
        <w:rPr>
          <w:rFonts w:ascii="Times New Roman" w:eastAsia="Times New Roman" w:hAnsi="Times New Roman" w:cs="Times New Roman"/>
        </w:rPr>
        <w:t xml:space="preserve">Wild sheep populations in the mountain West are limited mainly by pneumonia contracted from domestic sheep.  How is that currently managed? How might that best be managed?  </w:t>
      </w:r>
      <w:r>
        <w:rPr>
          <w:rFonts w:ascii="Times New Roman" w:eastAsia="Times New Roman" w:hAnsi="Times New Roman" w:cs="Times New Roman"/>
        </w:rPr>
        <w:br/>
      </w:r>
    </w:p>
    <w:p w14:paraId="60EC6994" w14:textId="77777777" w:rsidR="00FD0CD1" w:rsidRDefault="00000000">
      <w:pPr>
        <w:rPr>
          <w:rFonts w:ascii="Times New Roman" w:eastAsia="Times New Roman" w:hAnsi="Times New Roman" w:cs="Times New Roman"/>
        </w:rPr>
      </w:pPr>
      <w:commentRangeStart w:id="1"/>
      <w:r>
        <w:rPr>
          <w:rFonts w:ascii="Times New Roman" w:eastAsia="Times New Roman" w:hAnsi="Times New Roman" w:cs="Times New Roman"/>
        </w:rPr>
        <w:t xml:space="preserve">Group Members: Will Parker, Kevin Henry, </w:t>
      </w:r>
      <w:proofErr w:type="spellStart"/>
      <w:r>
        <w:rPr>
          <w:rFonts w:ascii="Times New Roman" w:eastAsia="Times New Roman" w:hAnsi="Times New Roman" w:cs="Times New Roman"/>
        </w:rPr>
        <w:t>FaithAnn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Vanderwalker</w:t>
      </w:r>
      <w:proofErr w:type="spellEnd"/>
      <w:r>
        <w:rPr>
          <w:rFonts w:ascii="Times New Roman" w:eastAsia="Times New Roman" w:hAnsi="Times New Roman" w:cs="Times New Roman"/>
        </w:rPr>
        <w:t>, Chelsea Priest, Mara Bugler, Maggie Carroll</w:t>
      </w:r>
      <w:commentRangeEnd w:id="1"/>
      <w:r w:rsidR="00A37427">
        <w:rPr>
          <w:rStyle w:val="CommentReference"/>
        </w:rPr>
        <w:commentReference w:id="1"/>
      </w:r>
    </w:p>
    <w:p w14:paraId="689B3751" w14:textId="77777777" w:rsidR="00FD0CD1" w:rsidRDefault="00FD0CD1"/>
    <w:p w14:paraId="25A6157D" w14:textId="77777777" w:rsidR="00FD0CD1" w:rsidRDefault="00000000">
      <w:r>
        <w:t>Intro: Bighorn Sheep (</w:t>
      </w:r>
      <w:r>
        <w:rPr>
          <w:i/>
        </w:rPr>
        <w:t>Ovis canadensis</w:t>
      </w:r>
      <w:r>
        <w:t xml:space="preserve">) of the western United States have been listed by the US Fish and Wildlife Service as an endangered species. Efforts to increase the numbers of bighorn populations have been impeded by factors such as habitat loss, human disturbance, and most importantly interspecific diseases such as sheep </w:t>
      </w:r>
      <w:proofErr w:type="gramStart"/>
      <w:r>
        <w:t>pneumonia;</w:t>
      </w:r>
      <w:proofErr w:type="gramEnd"/>
      <w:r>
        <w:t xml:space="preserve"> which is spread from domesticated sheep (commonly </w:t>
      </w:r>
      <w:r>
        <w:rPr>
          <w:i/>
          <w:highlight w:val="white"/>
        </w:rPr>
        <w:t xml:space="preserve">Ovis </w:t>
      </w:r>
      <w:proofErr w:type="spellStart"/>
      <w:r>
        <w:rPr>
          <w:i/>
          <w:highlight w:val="white"/>
        </w:rPr>
        <w:t>aries</w:t>
      </w:r>
      <w:proofErr w:type="spellEnd"/>
      <w:r>
        <w:rPr>
          <w:highlight w:val="white"/>
        </w:rPr>
        <w:t xml:space="preserve">) </w:t>
      </w:r>
      <w:r>
        <w:t xml:space="preserve">farms in the western US to the wild bighorn populations. </w:t>
      </w:r>
    </w:p>
    <w:p w14:paraId="6F9327EF" w14:textId="77777777" w:rsidR="00FD0CD1" w:rsidRDefault="00FD0CD1"/>
    <w:p w14:paraId="7B6FFF9F" w14:textId="77777777" w:rsidR="00FD0CD1" w:rsidRDefault="00000000">
      <w:r>
        <w:t xml:space="preserve">Thesis Statement: What management practices can be implemented to best prevent the spread of sheep pneumonia from domestic to </w:t>
      </w:r>
      <w:proofErr w:type="spellStart"/>
      <w:proofErr w:type="gramStart"/>
      <w:r>
        <w:t>non domestic</w:t>
      </w:r>
      <w:proofErr w:type="spellEnd"/>
      <w:proofErr w:type="gramEnd"/>
      <w:r>
        <w:t xml:space="preserve"> bighorn sheep populations in order to aid in the reestablishment of stable wild populations. </w:t>
      </w:r>
    </w:p>
    <w:p w14:paraId="12AE6416" w14:textId="77777777" w:rsidR="00FD0CD1" w:rsidRDefault="00FD0CD1"/>
    <w:p w14:paraId="47425411" w14:textId="77777777" w:rsidR="00FD0CD1" w:rsidRDefault="00000000">
      <w:commentRangeStart w:id="2"/>
      <w:r>
        <w:t>Background</w:t>
      </w:r>
      <w:commentRangeEnd w:id="2"/>
      <w:r w:rsidR="0062492E">
        <w:rPr>
          <w:rStyle w:val="CommentReference"/>
        </w:rPr>
        <w:commentReference w:id="2"/>
      </w:r>
      <w:r>
        <w:t>:</w:t>
      </w:r>
    </w:p>
    <w:p w14:paraId="569FF33B" w14:textId="77777777" w:rsidR="00FD0CD1" w:rsidRDefault="00000000">
      <w:r>
        <w:t xml:space="preserve">Domesticated sheep are vectors that contribute to the spread of pneumonia to wild bighorn sheep. The </w:t>
      </w:r>
      <w:r>
        <w:rPr>
          <w:i/>
        </w:rPr>
        <w:t xml:space="preserve">O. </w:t>
      </w:r>
      <w:proofErr w:type="spellStart"/>
      <w:r>
        <w:rPr>
          <w:i/>
        </w:rPr>
        <w:t>aries</w:t>
      </w:r>
      <w:proofErr w:type="spellEnd"/>
      <w:r>
        <w:t xml:space="preserve"> populations have innate genetic defenses/resistance against pneumonia that their wild counterparts do not (Cao et al. 2020). Originally sheep were domesticated in Eurasia, these originally wild populations had resistances that were not present in the North American historically wild populations (</w:t>
      </w:r>
      <w:proofErr w:type="spellStart"/>
      <w:r>
        <w:t>Chessa</w:t>
      </w:r>
      <w:proofErr w:type="spellEnd"/>
      <w:r>
        <w:t xml:space="preserve"> et al. 2009). </w:t>
      </w:r>
    </w:p>
    <w:p w14:paraId="5142FD38" w14:textId="77777777" w:rsidR="00FD0CD1" w:rsidRDefault="00FD0CD1"/>
    <w:p w14:paraId="11F91E92" w14:textId="77777777" w:rsidR="00FD0CD1" w:rsidRDefault="00000000">
      <w:commentRangeStart w:id="3"/>
      <w:r>
        <w:t>Main Points</w:t>
      </w:r>
      <w:commentRangeEnd w:id="3"/>
      <w:r w:rsidR="0062492E">
        <w:rPr>
          <w:rStyle w:val="CommentReference"/>
        </w:rPr>
        <w:commentReference w:id="3"/>
      </w:r>
      <w:r>
        <w:t>:</w:t>
      </w:r>
    </w:p>
    <w:p w14:paraId="1D16769F" w14:textId="77777777" w:rsidR="00FD0CD1" w:rsidRDefault="00000000">
      <w:pPr>
        <w:numPr>
          <w:ilvl w:val="0"/>
          <w:numId w:val="1"/>
        </w:numPr>
      </w:pPr>
      <w:r>
        <w:t>Pneumonia epizootics have long-term effects on bighorn sheep populations and tracking the spread is difficult, making management a challenge (Sells et al. 2016).</w:t>
      </w:r>
    </w:p>
    <w:p w14:paraId="01D1725B" w14:textId="77777777" w:rsidR="00FD0CD1" w:rsidRDefault="00000000">
      <w:pPr>
        <w:numPr>
          <w:ilvl w:val="0"/>
          <w:numId w:val="1"/>
        </w:numPr>
      </w:pPr>
      <w:r>
        <w:t>Management techniques of pneumonia related mortality are constrained given an overall lack of understanding of the disease in general (Cassirer et al. 2013).</w:t>
      </w:r>
    </w:p>
    <w:p w14:paraId="5B1CB033" w14:textId="77777777" w:rsidR="00FD0CD1" w:rsidRDefault="00000000">
      <w:pPr>
        <w:numPr>
          <w:ilvl w:val="0"/>
          <w:numId w:val="1"/>
        </w:numPr>
      </w:pPr>
      <w:r>
        <w:t>880 died in the winter between 2009 and 2010 due to pneumonia in 9 different herds (Wild Sheep Working Group 2012)</w:t>
      </w:r>
    </w:p>
    <w:p w14:paraId="76A075A2" w14:textId="77777777" w:rsidR="00FD0CD1" w:rsidRDefault="00000000">
      <w:pPr>
        <w:numPr>
          <w:ilvl w:val="0"/>
          <w:numId w:val="1"/>
        </w:numPr>
      </w:pPr>
      <w:r>
        <w:t xml:space="preserve">Recent court </w:t>
      </w:r>
      <w:proofErr w:type="gramStart"/>
      <w:r>
        <w:t xml:space="preserve">rulings </w:t>
      </w:r>
      <w:r>
        <w:rPr>
          <w:b/>
        </w:rPr>
        <w:t xml:space="preserve"> </w:t>
      </w:r>
      <w:r>
        <w:t>(</w:t>
      </w:r>
      <w:proofErr w:type="gramEnd"/>
      <w:r>
        <w:t>e.g., U.S. District Court, Idaho Case 09-0507-BLW) have mandated separation of wild and domestic sheep populations  (Wild Sheep Working Group 2012)</w:t>
      </w:r>
    </w:p>
    <w:p w14:paraId="04CDC848" w14:textId="77777777" w:rsidR="00FD0CD1" w:rsidRDefault="00000000">
      <w:pPr>
        <w:numPr>
          <w:ilvl w:val="0"/>
          <w:numId w:val="1"/>
        </w:numPr>
      </w:pPr>
      <w:r>
        <w:t>Wildlife managers have administered antibiotics, mineral supplements, anthelmintic treatment, selective culling, and partial or complete depopulation. (Cassirer et al. 2018)</w:t>
      </w:r>
    </w:p>
    <w:p w14:paraId="65893285" w14:textId="77777777" w:rsidR="00FD0CD1" w:rsidRDefault="00000000">
      <w:pPr>
        <w:numPr>
          <w:ilvl w:val="0"/>
          <w:numId w:val="1"/>
        </w:numPr>
      </w:pPr>
      <w:commentRangeStart w:id="4"/>
      <w:r>
        <w:t>Strategies that directly aim to increase individual resistance or herd resilience, including improving nutritional condition, increasing genetic diversity, managing co-infection, or modifying spatial structuring</w:t>
      </w:r>
      <w:commentRangeEnd w:id="4"/>
      <w:r w:rsidR="0062492E">
        <w:rPr>
          <w:rStyle w:val="CommentReference"/>
        </w:rPr>
        <w:commentReference w:id="4"/>
      </w:r>
      <w:r>
        <w:t>.  (Cassirer et al. 2018)</w:t>
      </w:r>
    </w:p>
    <w:p w14:paraId="5B63F347" w14:textId="1ECE1751" w:rsidR="00FD0CD1" w:rsidRDefault="00000000">
      <w:pPr>
        <w:numPr>
          <w:ilvl w:val="0"/>
          <w:numId w:val="1"/>
        </w:numPr>
        <w:rPr>
          <w:ins w:id="5" w:author="Chloe Beaupre" w:date="2022-11-14T14:17:00Z"/>
        </w:rPr>
      </w:pPr>
      <w:r>
        <w:t>Outreach efforts on private and public lands have encouraged landowner or public lands grazing permittee cooperation in double-fencing domestic sheep flocks in wild sheep habitat, using additional guard dogs, penning domestic sheep at night, and counting domestic sheep more frequently to better detect and gather strays. (Cassirer et al. 2018)</w:t>
      </w:r>
    </w:p>
    <w:p w14:paraId="63614C33" w14:textId="6BEF0FE8" w:rsidR="002A55D1" w:rsidRDefault="002A55D1">
      <w:pPr>
        <w:numPr>
          <w:ilvl w:val="0"/>
          <w:numId w:val="1"/>
        </w:numPr>
      </w:pPr>
      <w:ins w:id="6" w:author="Chloe Beaupre" w:date="2022-11-14T14:17:00Z">
        <w:r>
          <w:t>wild sheep movement monitoring and GPS collar deployment/tracking?</w:t>
        </w:r>
      </w:ins>
    </w:p>
    <w:p w14:paraId="2478D844" w14:textId="77777777" w:rsidR="00FD0CD1" w:rsidRDefault="00FD0CD1"/>
    <w:p w14:paraId="4B0D6AA4" w14:textId="77777777" w:rsidR="00FD0CD1" w:rsidRDefault="00000000">
      <w:r>
        <w:t xml:space="preserve">Conclusion: </w:t>
      </w:r>
      <w:commentRangeStart w:id="7"/>
      <w:r>
        <w:t xml:space="preserve">In conclusion, not much can be done to prevent sheep pneumonia besides vaccinations and separation of populations. </w:t>
      </w:r>
      <w:commentRangeEnd w:id="7"/>
      <w:r w:rsidR="002A55D1">
        <w:rPr>
          <w:rStyle w:val="CommentReference"/>
        </w:rPr>
        <w:commentReference w:id="7"/>
      </w:r>
      <w:r>
        <w:t>Adaptive management and structured decision making are the strongest options</w:t>
      </w:r>
    </w:p>
    <w:p w14:paraId="5CC0E96C" w14:textId="77777777" w:rsidR="00FD0CD1" w:rsidRDefault="00FD0CD1"/>
    <w:p w14:paraId="6FC7B7E3" w14:textId="77777777" w:rsidR="00FD0CD1" w:rsidRDefault="00FD0CD1"/>
    <w:p w14:paraId="5BE66FA2" w14:textId="77777777" w:rsidR="00FD0CD1" w:rsidRDefault="00000000">
      <w:commentRangeStart w:id="8"/>
      <w:r>
        <w:t>References:</w:t>
      </w:r>
      <w:commentRangeEnd w:id="8"/>
      <w:r w:rsidR="00A37427">
        <w:rPr>
          <w:rStyle w:val="CommentReference"/>
        </w:rPr>
        <w:commentReference w:id="8"/>
      </w:r>
    </w:p>
    <w:p w14:paraId="3255708B" w14:textId="77777777" w:rsidR="00FD0CD1" w:rsidRDefault="00000000">
      <w:pPr>
        <w:spacing w:line="240" w:lineRule="auto"/>
        <w:rPr>
          <w:sz w:val="20"/>
          <w:szCs w:val="20"/>
        </w:rPr>
      </w:pPr>
      <w:r>
        <w:rPr>
          <w:sz w:val="20"/>
          <w:szCs w:val="20"/>
        </w:rPr>
        <w:t xml:space="preserve">Cao, Y.-H., S.-S. Xu, M. Shen, Z.-H. Chen, L. Gao, F.-H. </w:t>
      </w:r>
      <w:proofErr w:type="spellStart"/>
      <w:r>
        <w:rPr>
          <w:sz w:val="20"/>
          <w:szCs w:val="20"/>
        </w:rPr>
        <w:t>Lv</w:t>
      </w:r>
      <w:proofErr w:type="spellEnd"/>
      <w:r>
        <w:rPr>
          <w:sz w:val="20"/>
          <w:szCs w:val="20"/>
        </w:rPr>
        <w:t xml:space="preserve">, X.-L. </w:t>
      </w:r>
      <w:proofErr w:type="spellStart"/>
      <w:r>
        <w:rPr>
          <w:sz w:val="20"/>
          <w:szCs w:val="20"/>
        </w:rPr>
        <w:t>Xie</w:t>
      </w:r>
      <w:proofErr w:type="spellEnd"/>
      <w:r>
        <w:rPr>
          <w:sz w:val="20"/>
          <w:szCs w:val="20"/>
        </w:rPr>
        <w:t xml:space="preserve">, X.-H. Wang, H. Yang, C.-B. Liu, P. </w:t>
      </w:r>
    </w:p>
    <w:p w14:paraId="12CB6468" w14:textId="77777777" w:rsidR="00FD0CD1" w:rsidRDefault="00000000">
      <w:pPr>
        <w:ind w:left="720"/>
        <w:rPr>
          <w:sz w:val="20"/>
          <w:szCs w:val="20"/>
        </w:rPr>
      </w:pPr>
      <w:r>
        <w:rPr>
          <w:sz w:val="20"/>
          <w:szCs w:val="20"/>
        </w:rPr>
        <w:t xml:space="preserve">Zhou, P.-C. Wan, Y.-S. Zhang, J.-Q. Yang, W.-H. Pi, </w:t>
      </w:r>
      <w:proofErr w:type="spellStart"/>
      <w:r>
        <w:rPr>
          <w:sz w:val="20"/>
          <w:szCs w:val="20"/>
        </w:rPr>
        <w:t>Ee</w:t>
      </w:r>
      <w:proofErr w:type="spellEnd"/>
      <w:r>
        <w:rPr>
          <w:sz w:val="20"/>
          <w:szCs w:val="20"/>
        </w:rPr>
        <w:t xml:space="preserve">. </w:t>
      </w:r>
      <w:proofErr w:type="spellStart"/>
      <w:r>
        <w:rPr>
          <w:sz w:val="20"/>
          <w:szCs w:val="20"/>
        </w:rPr>
        <w:t>Hehua</w:t>
      </w:r>
      <w:proofErr w:type="spellEnd"/>
      <w:r>
        <w:rPr>
          <w:sz w:val="20"/>
          <w:szCs w:val="20"/>
        </w:rPr>
        <w:t xml:space="preserve">, D. P. Berry, M. </w:t>
      </w:r>
      <w:proofErr w:type="spellStart"/>
      <w:r>
        <w:rPr>
          <w:sz w:val="20"/>
          <w:szCs w:val="20"/>
        </w:rPr>
        <w:t>Barbato</w:t>
      </w:r>
      <w:proofErr w:type="spellEnd"/>
      <w:r>
        <w:rPr>
          <w:sz w:val="20"/>
          <w:szCs w:val="20"/>
        </w:rPr>
        <w:t xml:space="preserve">, A. </w:t>
      </w:r>
      <w:proofErr w:type="spellStart"/>
      <w:r>
        <w:rPr>
          <w:sz w:val="20"/>
          <w:szCs w:val="20"/>
        </w:rPr>
        <w:t>Esmailizadeh</w:t>
      </w:r>
      <w:proofErr w:type="spellEnd"/>
      <w:r>
        <w:rPr>
          <w:sz w:val="20"/>
          <w:szCs w:val="20"/>
        </w:rPr>
        <w:t xml:space="preserve">, M. </w:t>
      </w:r>
      <w:proofErr w:type="spellStart"/>
      <w:r>
        <w:rPr>
          <w:sz w:val="20"/>
          <w:szCs w:val="20"/>
        </w:rPr>
        <w:t>Nosrati</w:t>
      </w:r>
      <w:proofErr w:type="spellEnd"/>
      <w:r>
        <w:rPr>
          <w:sz w:val="20"/>
          <w:szCs w:val="20"/>
        </w:rPr>
        <w:t xml:space="preserve">, H. </w:t>
      </w:r>
      <w:proofErr w:type="spellStart"/>
      <w:r>
        <w:rPr>
          <w:sz w:val="20"/>
          <w:szCs w:val="20"/>
        </w:rPr>
        <w:t>Salehian-Dehkordi</w:t>
      </w:r>
      <w:proofErr w:type="spellEnd"/>
      <w:r>
        <w:rPr>
          <w:sz w:val="20"/>
          <w:szCs w:val="20"/>
        </w:rPr>
        <w:t xml:space="preserve">, M. </w:t>
      </w:r>
      <w:proofErr w:type="spellStart"/>
      <w:r>
        <w:rPr>
          <w:sz w:val="20"/>
          <w:szCs w:val="20"/>
        </w:rPr>
        <w:t>Dehghani-Qanatqestani</w:t>
      </w:r>
      <w:proofErr w:type="spellEnd"/>
      <w:r>
        <w:rPr>
          <w:sz w:val="20"/>
          <w:szCs w:val="20"/>
        </w:rPr>
        <w:t xml:space="preserve">, A. V. </w:t>
      </w:r>
      <w:proofErr w:type="spellStart"/>
      <w:r>
        <w:rPr>
          <w:sz w:val="20"/>
          <w:szCs w:val="20"/>
        </w:rPr>
        <w:t>Dotsev</w:t>
      </w:r>
      <w:proofErr w:type="spellEnd"/>
      <w:r>
        <w:rPr>
          <w:sz w:val="20"/>
          <w:szCs w:val="20"/>
        </w:rPr>
        <w:t xml:space="preserve">, T. E. </w:t>
      </w:r>
      <w:proofErr w:type="spellStart"/>
      <w:r>
        <w:rPr>
          <w:sz w:val="20"/>
          <w:szCs w:val="20"/>
        </w:rPr>
        <w:t>Deniskova</w:t>
      </w:r>
      <w:proofErr w:type="spellEnd"/>
      <w:r>
        <w:rPr>
          <w:sz w:val="20"/>
          <w:szCs w:val="20"/>
        </w:rPr>
        <w:t xml:space="preserve">, N. A. Zinovieva, G. </w:t>
      </w:r>
      <w:proofErr w:type="spellStart"/>
      <w:r>
        <w:rPr>
          <w:sz w:val="20"/>
          <w:szCs w:val="20"/>
        </w:rPr>
        <w:t>Brem</w:t>
      </w:r>
      <w:proofErr w:type="spellEnd"/>
      <w:r>
        <w:rPr>
          <w:sz w:val="20"/>
          <w:szCs w:val="20"/>
        </w:rPr>
        <w:t xml:space="preserve">, O. Štěpánek, E. </w:t>
      </w:r>
      <w:proofErr w:type="spellStart"/>
      <w:r>
        <w:rPr>
          <w:sz w:val="20"/>
          <w:szCs w:val="20"/>
        </w:rPr>
        <w:t>Ciani</w:t>
      </w:r>
      <w:proofErr w:type="spellEnd"/>
      <w:r>
        <w:rPr>
          <w:sz w:val="20"/>
          <w:szCs w:val="20"/>
        </w:rPr>
        <w:t xml:space="preserve">, C. </w:t>
      </w:r>
      <w:proofErr w:type="spellStart"/>
      <w:r>
        <w:rPr>
          <w:sz w:val="20"/>
          <w:szCs w:val="20"/>
        </w:rPr>
        <w:t>Weimann</w:t>
      </w:r>
      <w:proofErr w:type="spellEnd"/>
      <w:r>
        <w:rPr>
          <w:sz w:val="20"/>
          <w:szCs w:val="20"/>
        </w:rPr>
        <w:t xml:space="preserve">, G. Erhardt, J. M. </w:t>
      </w:r>
      <w:proofErr w:type="spellStart"/>
      <w:r>
        <w:rPr>
          <w:sz w:val="20"/>
          <w:szCs w:val="20"/>
        </w:rPr>
        <w:t>Mwacharo</w:t>
      </w:r>
      <w:proofErr w:type="spellEnd"/>
      <w:r>
        <w:rPr>
          <w:sz w:val="20"/>
          <w:szCs w:val="20"/>
        </w:rPr>
        <w:t xml:space="preserve">, A. </w:t>
      </w:r>
      <w:proofErr w:type="spellStart"/>
      <w:r>
        <w:rPr>
          <w:sz w:val="20"/>
          <w:szCs w:val="20"/>
        </w:rPr>
        <w:t>Ahbara</w:t>
      </w:r>
      <w:proofErr w:type="spellEnd"/>
      <w:r>
        <w:rPr>
          <w:sz w:val="20"/>
          <w:szCs w:val="20"/>
        </w:rPr>
        <w:t xml:space="preserve">, J.-L. Han, O. </w:t>
      </w:r>
      <w:proofErr w:type="spellStart"/>
      <w:r>
        <w:rPr>
          <w:sz w:val="20"/>
          <w:szCs w:val="20"/>
        </w:rPr>
        <w:t>Hanotte</w:t>
      </w:r>
      <w:proofErr w:type="spellEnd"/>
      <w:r>
        <w:rPr>
          <w:sz w:val="20"/>
          <w:szCs w:val="20"/>
        </w:rPr>
        <w:t xml:space="preserve">, J. M. Miller, Z. Sim, D. </w:t>
      </w:r>
      <w:proofErr w:type="spellStart"/>
      <w:r>
        <w:rPr>
          <w:sz w:val="20"/>
          <w:szCs w:val="20"/>
        </w:rPr>
        <w:t>Coltman</w:t>
      </w:r>
      <w:proofErr w:type="spellEnd"/>
      <w:r>
        <w:rPr>
          <w:sz w:val="20"/>
          <w:szCs w:val="20"/>
        </w:rPr>
        <w:t xml:space="preserve">, J. </w:t>
      </w:r>
      <w:proofErr w:type="spellStart"/>
      <w:r>
        <w:rPr>
          <w:sz w:val="20"/>
          <w:szCs w:val="20"/>
        </w:rPr>
        <w:t>Kantanen</w:t>
      </w:r>
      <w:proofErr w:type="spellEnd"/>
      <w:r>
        <w:rPr>
          <w:sz w:val="20"/>
          <w:szCs w:val="20"/>
        </w:rPr>
        <w:t xml:space="preserve">, M. W. </w:t>
      </w:r>
      <w:proofErr w:type="spellStart"/>
      <w:r>
        <w:rPr>
          <w:sz w:val="20"/>
          <w:szCs w:val="20"/>
        </w:rPr>
        <w:t>Bruford</w:t>
      </w:r>
      <w:proofErr w:type="spellEnd"/>
      <w:r>
        <w:rPr>
          <w:sz w:val="20"/>
          <w:szCs w:val="20"/>
        </w:rPr>
        <w:t xml:space="preserve">, J. A. </w:t>
      </w:r>
      <w:proofErr w:type="spellStart"/>
      <w:r>
        <w:rPr>
          <w:sz w:val="20"/>
          <w:szCs w:val="20"/>
        </w:rPr>
        <w:t>Lenstra</w:t>
      </w:r>
      <w:proofErr w:type="spellEnd"/>
      <w:r>
        <w:rPr>
          <w:sz w:val="20"/>
          <w:szCs w:val="20"/>
        </w:rPr>
        <w:t xml:space="preserve">, J. </w:t>
      </w:r>
      <w:proofErr w:type="spellStart"/>
      <w:r>
        <w:rPr>
          <w:sz w:val="20"/>
          <w:szCs w:val="20"/>
        </w:rPr>
        <w:t>Kijas</w:t>
      </w:r>
      <w:proofErr w:type="spellEnd"/>
      <w:r>
        <w:rPr>
          <w:sz w:val="20"/>
          <w:szCs w:val="20"/>
        </w:rPr>
        <w:t xml:space="preserve">, and M.-H. Li. 2021. Historical Introgression from Wild Relatives Enhanced Climatic Adaptation and Resistance to Pneumonia in Sheep. </w:t>
      </w:r>
      <w:r>
        <w:rPr>
          <w:i/>
          <w:sz w:val="20"/>
          <w:szCs w:val="20"/>
        </w:rPr>
        <w:t>Molecular Biology and Evolution 38:838–855.</w:t>
      </w:r>
    </w:p>
    <w:p w14:paraId="1FD7B071" w14:textId="77777777" w:rsidR="00FD0CD1" w:rsidRDefault="00FD0CD1">
      <w:pPr>
        <w:rPr>
          <w:sz w:val="20"/>
          <w:szCs w:val="20"/>
        </w:rPr>
      </w:pPr>
    </w:p>
    <w:p w14:paraId="30989D8B" w14:textId="77777777" w:rsidR="00FD0CD1" w:rsidRDefault="00000000">
      <w:pPr>
        <w:rPr>
          <w:sz w:val="20"/>
          <w:szCs w:val="20"/>
        </w:rPr>
      </w:pPr>
      <w:r>
        <w:rPr>
          <w:sz w:val="20"/>
          <w:szCs w:val="20"/>
        </w:rPr>
        <w:t xml:space="preserve">Cassirer, E. F., K. R. </w:t>
      </w:r>
      <w:proofErr w:type="spellStart"/>
      <w:r>
        <w:rPr>
          <w:sz w:val="20"/>
          <w:szCs w:val="20"/>
        </w:rPr>
        <w:t>Manlove</w:t>
      </w:r>
      <w:proofErr w:type="spellEnd"/>
      <w:r>
        <w:rPr>
          <w:sz w:val="20"/>
          <w:szCs w:val="20"/>
        </w:rPr>
        <w:t xml:space="preserve">, E. S. </w:t>
      </w:r>
      <w:proofErr w:type="spellStart"/>
      <w:r>
        <w:rPr>
          <w:sz w:val="20"/>
          <w:szCs w:val="20"/>
        </w:rPr>
        <w:t>Almberg</w:t>
      </w:r>
      <w:proofErr w:type="spellEnd"/>
      <w:r>
        <w:rPr>
          <w:sz w:val="20"/>
          <w:szCs w:val="20"/>
        </w:rPr>
        <w:t xml:space="preserve">, P. L. Kamath, M. Cox, P. Wolff, A. </w:t>
      </w:r>
      <w:proofErr w:type="spellStart"/>
      <w:r>
        <w:rPr>
          <w:sz w:val="20"/>
          <w:szCs w:val="20"/>
        </w:rPr>
        <w:t>Roug</w:t>
      </w:r>
      <w:proofErr w:type="spellEnd"/>
      <w:r>
        <w:rPr>
          <w:sz w:val="20"/>
          <w:szCs w:val="20"/>
        </w:rPr>
        <w:t xml:space="preserve">, J. Shannon, R. </w:t>
      </w:r>
    </w:p>
    <w:p w14:paraId="69E0A3B4" w14:textId="77777777" w:rsidR="00FD0CD1" w:rsidRDefault="00000000">
      <w:pPr>
        <w:ind w:left="720"/>
        <w:rPr>
          <w:sz w:val="20"/>
          <w:szCs w:val="20"/>
        </w:rPr>
      </w:pPr>
      <w:r>
        <w:rPr>
          <w:sz w:val="20"/>
          <w:szCs w:val="20"/>
        </w:rPr>
        <w:t xml:space="preserve">Robinson, R. B. Harris, B. J. Gonzales, R. K. Plowright, P. J. Hudson, P. C. Cross, A. Dobson, &amp; T. e. Besser. 2018. Pneumonia in Bighorn Sheep: Risk and Resilience. </w:t>
      </w:r>
      <w:r>
        <w:rPr>
          <w:i/>
          <w:sz w:val="20"/>
          <w:szCs w:val="20"/>
        </w:rPr>
        <w:t>The Journal of Wildlife Management</w:t>
      </w:r>
      <w:r>
        <w:rPr>
          <w:sz w:val="20"/>
          <w:szCs w:val="20"/>
        </w:rPr>
        <w:t xml:space="preserve">, </w:t>
      </w:r>
      <w:r>
        <w:rPr>
          <w:i/>
          <w:sz w:val="20"/>
          <w:szCs w:val="20"/>
        </w:rPr>
        <w:t>82</w:t>
      </w:r>
      <w:r>
        <w:rPr>
          <w:sz w:val="20"/>
          <w:szCs w:val="20"/>
        </w:rPr>
        <w:t xml:space="preserve">(1), 32–45. </w:t>
      </w:r>
    </w:p>
    <w:p w14:paraId="69F511CC" w14:textId="77777777" w:rsidR="00FD0CD1" w:rsidRDefault="00000000">
      <w:pPr>
        <w:spacing w:line="240" w:lineRule="auto"/>
        <w:rPr>
          <w:sz w:val="20"/>
          <w:szCs w:val="20"/>
        </w:rPr>
      </w:pPr>
      <w:proofErr w:type="spellStart"/>
      <w:r>
        <w:rPr>
          <w:sz w:val="20"/>
          <w:szCs w:val="20"/>
        </w:rPr>
        <w:t>Chessa</w:t>
      </w:r>
      <w:proofErr w:type="spellEnd"/>
      <w:r>
        <w:rPr>
          <w:sz w:val="20"/>
          <w:szCs w:val="20"/>
        </w:rPr>
        <w:t xml:space="preserve">, B., F. Pereira, F. Arnaud, A. Amorim, F. </w:t>
      </w:r>
      <w:proofErr w:type="spellStart"/>
      <w:r>
        <w:rPr>
          <w:sz w:val="20"/>
          <w:szCs w:val="20"/>
        </w:rPr>
        <w:t>Goyache</w:t>
      </w:r>
      <w:proofErr w:type="spellEnd"/>
      <w:r>
        <w:rPr>
          <w:sz w:val="20"/>
          <w:szCs w:val="20"/>
        </w:rPr>
        <w:t xml:space="preserve">, I. Mainland, R. R. Kao, J. M. Pemberton, D. </w:t>
      </w:r>
    </w:p>
    <w:p w14:paraId="79B89E0A" w14:textId="77777777" w:rsidR="00FD0CD1" w:rsidRDefault="00000000">
      <w:pPr>
        <w:spacing w:line="240" w:lineRule="auto"/>
        <w:ind w:left="720"/>
        <w:rPr>
          <w:sz w:val="20"/>
          <w:szCs w:val="20"/>
        </w:rPr>
      </w:pPr>
      <w:proofErr w:type="spellStart"/>
      <w:r>
        <w:rPr>
          <w:sz w:val="20"/>
          <w:szCs w:val="20"/>
        </w:rPr>
        <w:t>Beraldi</w:t>
      </w:r>
      <w:proofErr w:type="spellEnd"/>
      <w:r>
        <w:rPr>
          <w:sz w:val="20"/>
          <w:szCs w:val="20"/>
        </w:rPr>
        <w:t xml:space="preserve">, M. J. </w:t>
      </w:r>
      <w:proofErr w:type="spellStart"/>
      <w:r>
        <w:rPr>
          <w:sz w:val="20"/>
          <w:szCs w:val="20"/>
        </w:rPr>
        <w:t>Stear</w:t>
      </w:r>
      <w:proofErr w:type="spellEnd"/>
      <w:r>
        <w:rPr>
          <w:sz w:val="20"/>
          <w:szCs w:val="20"/>
        </w:rPr>
        <w:t xml:space="preserve">, A. Alberti, M. </w:t>
      </w:r>
      <w:proofErr w:type="spellStart"/>
      <w:r>
        <w:rPr>
          <w:sz w:val="20"/>
          <w:szCs w:val="20"/>
        </w:rPr>
        <w:t>Pittau</w:t>
      </w:r>
      <w:proofErr w:type="spellEnd"/>
      <w:r>
        <w:rPr>
          <w:sz w:val="20"/>
          <w:szCs w:val="20"/>
        </w:rPr>
        <w:t xml:space="preserve">, L. </w:t>
      </w:r>
      <w:proofErr w:type="spellStart"/>
      <w:r>
        <w:rPr>
          <w:sz w:val="20"/>
          <w:szCs w:val="20"/>
        </w:rPr>
        <w:t>Iannuzzi</w:t>
      </w:r>
      <w:proofErr w:type="spellEnd"/>
      <w:r>
        <w:rPr>
          <w:sz w:val="20"/>
          <w:szCs w:val="20"/>
        </w:rPr>
        <w:t xml:space="preserve">, M. H. </w:t>
      </w:r>
      <w:proofErr w:type="spellStart"/>
      <w:r>
        <w:rPr>
          <w:sz w:val="20"/>
          <w:szCs w:val="20"/>
        </w:rPr>
        <w:t>Banabazi</w:t>
      </w:r>
      <w:proofErr w:type="spellEnd"/>
      <w:r>
        <w:rPr>
          <w:sz w:val="20"/>
          <w:szCs w:val="20"/>
        </w:rPr>
        <w:t xml:space="preserve">, R. R. </w:t>
      </w:r>
      <w:proofErr w:type="spellStart"/>
      <w:r>
        <w:rPr>
          <w:sz w:val="20"/>
          <w:szCs w:val="20"/>
        </w:rPr>
        <w:t>Kazwala</w:t>
      </w:r>
      <w:proofErr w:type="spellEnd"/>
      <w:r>
        <w:rPr>
          <w:sz w:val="20"/>
          <w:szCs w:val="20"/>
        </w:rPr>
        <w:t xml:space="preserve">, Y. Zhang, J. J. </w:t>
      </w:r>
      <w:proofErr w:type="spellStart"/>
      <w:r>
        <w:rPr>
          <w:sz w:val="20"/>
          <w:szCs w:val="20"/>
        </w:rPr>
        <w:t>Arranz</w:t>
      </w:r>
      <w:proofErr w:type="spellEnd"/>
      <w:r>
        <w:rPr>
          <w:sz w:val="20"/>
          <w:szCs w:val="20"/>
        </w:rPr>
        <w:t xml:space="preserve">, B. A. Ali, Z. Wang, M. </w:t>
      </w:r>
      <w:proofErr w:type="spellStart"/>
      <w:r>
        <w:rPr>
          <w:sz w:val="20"/>
          <w:szCs w:val="20"/>
        </w:rPr>
        <w:t>Uzun</w:t>
      </w:r>
      <w:proofErr w:type="spellEnd"/>
      <w:r>
        <w:rPr>
          <w:sz w:val="20"/>
          <w:szCs w:val="20"/>
        </w:rPr>
        <w:t xml:space="preserve">, M. M. Dione, I. </w:t>
      </w:r>
      <w:proofErr w:type="spellStart"/>
      <w:r>
        <w:rPr>
          <w:sz w:val="20"/>
          <w:szCs w:val="20"/>
        </w:rPr>
        <w:t>Olsaker</w:t>
      </w:r>
      <w:proofErr w:type="spellEnd"/>
      <w:r>
        <w:rPr>
          <w:sz w:val="20"/>
          <w:szCs w:val="20"/>
        </w:rPr>
        <w:t xml:space="preserve">, L.-E. Holm, U. </w:t>
      </w:r>
      <w:proofErr w:type="spellStart"/>
      <w:r>
        <w:rPr>
          <w:sz w:val="20"/>
          <w:szCs w:val="20"/>
        </w:rPr>
        <w:t>Saarma</w:t>
      </w:r>
      <w:proofErr w:type="spellEnd"/>
      <w:r>
        <w:rPr>
          <w:sz w:val="20"/>
          <w:szCs w:val="20"/>
        </w:rPr>
        <w:t xml:space="preserve">, S. Ahmad, N. </w:t>
      </w:r>
      <w:proofErr w:type="spellStart"/>
      <w:r>
        <w:rPr>
          <w:sz w:val="20"/>
          <w:szCs w:val="20"/>
        </w:rPr>
        <w:t>Marzanov</w:t>
      </w:r>
      <w:proofErr w:type="spellEnd"/>
      <w:r>
        <w:rPr>
          <w:sz w:val="20"/>
          <w:szCs w:val="20"/>
        </w:rPr>
        <w:t xml:space="preserve">, E. </w:t>
      </w:r>
      <w:proofErr w:type="spellStart"/>
      <w:r>
        <w:rPr>
          <w:sz w:val="20"/>
          <w:szCs w:val="20"/>
        </w:rPr>
        <w:t>Eythorsdottir</w:t>
      </w:r>
      <w:proofErr w:type="spellEnd"/>
      <w:r>
        <w:rPr>
          <w:sz w:val="20"/>
          <w:szCs w:val="20"/>
        </w:rPr>
        <w:t xml:space="preserve">, M. J. Holland, P. </w:t>
      </w:r>
      <w:proofErr w:type="spellStart"/>
      <w:r>
        <w:rPr>
          <w:sz w:val="20"/>
          <w:szCs w:val="20"/>
        </w:rPr>
        <w:t>Ajmone</w:t>
      </w:r>
      <w:proofErr w:type="spellEnd"/>
      <w:r>
        <w:rPr>
          <w:sz w:val="20"/>
          <w:szCs w:val="20"/>
        </w:rPr>
        <w:t xml:space="preserve">-Marsan, M. W. </w:t>
      </w:r>
      <w:proofErr w:type="spellStart"/>
      <w:r>
        <w:rPr>
          <w:sz w:val="20"/>
          <w:szCs w:val="20"/>
        </w:rPr>
        <w:t>Bruford</w:t>
      </w:r>
      <w:proofErr w:type="spellEnd"/>
      <w:r>
        <w:rPr>
          <w:sz w:val="20"/>
          <w:szCs w:val="20"/>
        </w:rPr>
        <w:t xml:space="preserve">, J. </w:t>
      </w:r>
      <w:proofErr w:type="spellStart"/>
      <w:r>
        <w:rPr>
          <w:sz w:val="20"/>
          <w:szCs w:val="20"/>
        </w:rPr>
        <w:t>Kantanen</w:t>
      </w:r>
      <w:proofErr w:type="spellEnd"/>
      <w:r>
        <w:rPr>
          <w:sz w:val="20"/>
          <w:szCs w:val="20"/>
        </w:rPr>
        <w:t xml:space="preserve">, T. E. Spencer, and M. </w:t>
      </w:r>
      <w:proofErr w:type="spellStart"/>
      <w:r>
        <w:rPr>
          <w:sz w:val="20"/>
          <w:szCs w:val="20"/>
        </w:rPr>
        <w:t>Palmarini</w:t>
      </w:r>
      <w:proofErr w:type="spellEnd"/>
      <w:r>
        <w:rPr>
          <w:sz w:val="20"/>
          <w:szCs w:val="20"/>
        </w:rPr>
        <w:t>. 2009. Revealing the History of Sheep Domestication Using Retrovirus Integrations. Science 324:532–536.</w:t>
      </w:r>
      <w:hyperlink r:id="rId9">
        <w:r>
          <w:rPr>
            <w:color w:val="1155CC"/>
            <w:sz w:val="20"/>
            <w:szCs w:val="20"/>
            <w:u w:val="single"/>
          </w:rPr>
          <w:t>https://www.science.org/doi/full/10.1126/science.1170587</w:t>
        </w:r>
      </w:hyperlink>
      <w:r>
        <w:rPr>
          <w:sz w:val="20"/>
          <w:szCs w:val="20"/>
        </w:rPr>
        <w:t xml:space="preserve"> </w:t>
      </w:r>
    </w:p>
    <w:p w14:paraId="3A93EB28" w14:textId="77777777" w:rsidR="00FD0CD1" w:rsidRDefault="00000000">
      <w:pPr>
        <w:spacing w:line="240" w:lineRule="auto"/>
        <w:ind w:left="880" w:hanging="440"/>
        <w:rPr>
          <w:sz w:val="20"/>
          <w:szCs w:val="20"/>
        </w:rPr>
      </w:pPr>
      <w:r>
        <w:rPr>
          <w:sz w:val="20"/>
          <w:szCs w:val="20"/>
        </w:rPr>
        <w:t xml:space="preserve">Sells, S. N., M. S. Mitchell, V. L. Edwards, J. A. </w:t>
      </w:r>
      <w:proofErr w:type="spellStart"/>
      <w:r>
        <w:rPr>
          <w:sz w:val="20"/>
          <w:szCs w:val="20"/>
        </w:rPr>
        <w:t>Gude</w:t>
      </w:r>
      <w:proofErr w:type="spellEnd"/>
      <w:r>
        <w:rPr>
          <w:sz w:val="20"/>
          <w:szCs w:val="20"/>
        </w:rPr>
        <w:t xml:space="preserve">, and N. J. Anderson. 2016. Structured Decision Making for Managing Pneumonia Epizootics in Bighorn Sheep. </w:t>
      </w:r>
      <w:r>
        <w:rPr>
          <w:i/>
          <w:sz w:val="20"/>
          <w:szCs w:val="20"/>
        </w:rPr>
        <w:t xml:space="preserve">The Journal of Wildlife Management, 80:957–969. </w:t>
      </w:r>
    </w:p>
    <w:p w14:paraId="57B12B61" w14:textId="77777777" w:rsidR="00FD0CD1" w:rsidRDefault="00000000">
      <w:pPr>
        <w:spacing w:line="240" w:lineRule="auto"/>
        <w:ind w:left="880" w:hanging="440"/>
        <w:rPr>
          <w:sz w:val="20"/>
          <w:szCs w:val="20"/>
        </w:rPr>
      </w:pPr>
      <w:proofErr w:type="spellStart"/>
      <w:r>
        <w:rPr>
          <w:sz w:val="20"/>
          <w:szCs w:val="20"/>
        </w:rPr>
        <w:t>Mcclintock</w:t>
      </w:r>
      <w:proofErr w:type="spellEnd"/>
      <w:r>
        <w:rPr>
          <w:sz w:val="20"/>
          <w:szCs w:val="20"/>
        </w:rPr>
        <w:t xml:space="preserve">, B. T. and G. C. White. 2007. Bighorn sheep abundance following a suspected pneumonia epidemic in Rocky Mountain National Park. </w:t>
      </w:r>
      <w:r>
        <w:rPr>
          <w:i/>
          <w:sz w:val="20"/>
          <w:szCs w:val="20"/>
        </w:rPr>
        <w:t xml:space="preserve">Journal of Wildlife Management 71:183–189. </w:t>
      </w:r>
    </w:p>
    <w:p w14:paraId="42DA1DE0" w14:textId="77777777" w:rsidR="00FD0CD1" w:rsidRDefault="00FD0CD1">
      <w:pPr>
        <w:spacing w:line="240" w:lineRule="auto"/>
        <w:ind w:left="880" w:hanging="440"/>
        <w:rPr>
          <w:sz w:val="20"/>
          <w:szCs w:val="20"/>
        </w:rPr>
      </w:pPr>
    </w:p>
    <w:p w14:paraId="44B8FAF5" w14:textId="77777777" w:rsidR="00FD0CD1" w:rsidRDefault="00000000">
      <w:pPr>
        <w:rPr>
          <w:sz w:val="24"/>
          <w:szCs w:val="24"/>
        </w:rPr>
      </w:pPr>
      <w:hyperlink r:id="rId10">
        <w:r>
          <w:rPr>
            <w:color w:val="1155CC"/>
            <w:u w:val="single"/>
          </w:rPr>
          <w:t>https://www.bighorninstitute.org/endangered-peninsular-bighorn</w:t>
        </w:r>
      </w:hyperlink>
      <w:r>
        <w:t xml:space="preserve"> </w:t>
      </w:r>
    </w:p>
    <w:p w14:paraId="07806804" w14:textId="77777777" w:rsidR="00FD0CD1" w:rsidRDefault="00FD0CD1"/>
    <w:p w14:paraId="64232137" w14:textId="77777777" w:rsidR="00FD0CD1" w:rsidRDefault="00000000">
      <w:hyperlink r:id="rId11">
        <w:r>
          <w:rPr>
            <w:color w:val="1155CC"/>
            <w:u w:val="single"/>
          </w:rPr>
          <w:t>https://www.fs.usda.gov/Internet/FSE_DOCUMENTS/stelprdb5385708.pdf</w:t>
        </w:r>
      </w:hyperlink>
      <w:r>
        <w:t xml:space="preserve"> - management of domestic and wild herds- includes “effective separation”</w:t>
      </w:r>
    </w:p>
    <w:p w14:paraId="32BE2AED" w14:textId="77777777" w:rsidR="00FD0CD1" w:rsidRDefault="00000000">
      <w:pPr>
        <w:numPr>
          <w:ilvl w:val="0"/>
          <w:numId w:val="3"/>
        </w:numPr>
      </w:pPr>
      <w:r>
        <w:t xml:space="preserve">Wild Sheep Working Group. 2012. Recommendations for Domestic Sheep and Goat Management in Wild Sheep Habitat. Western Association of Fish and Wildlife Agencies. </w:t>
      </w:r>
    </w:p>
    <w:p w14:paraId="448187CF" w14:textId="77777777" w:rsidR="00FD0CD1" w:rsidRDefault="00FD0CD1"/>
    <w:p w14:paraId="3843F581" w14:textId="77777777" w:rsidR="00FD0CD1" w:rsidRDefault="00000000">
      <w:pPr>
        <w:spacing w:line="240" w:lineRule="auto"/>
        <w:rPr>
          <w:sz w:val="20"/>
          <w:szCs w:val="20"/>
        </w:rPr>
      </w:pPr>
      <w:proofErr w:type="spellStart"/>
      <w:r>
        <w:rPr>
          <w:sz w:val="20"/>
          <w:szCs w:val="20"/>
        </w:rPr>
        <w:t>Spatio</w:t>
      </w:r>
      <w:proofErr w:type="spellEnd"/>
      <w:r>
        <w:rPr>
          <w:sz w:val="20"/>
          <w:szCs w:val="20"/>
        </w:rPr>
        <w:t>-temporal dynamics of pneumonia in bighorn sheep</w:t>
      </w:r>
    </w:p>
    <w:p w14:paraId="222E1F85" w14:textId="77777777" w:rsidR="00FD0CD1" w:rsidRDefault="00000000">
      <w:pPr>
        <w:spacing w:line="240" w:lineRule="auto"/>
        <w:rPr>
          <w:sz w:val="20"/>
          <w:szCs w:val="20"/>
        </w:rPr>
      </w:pPr>
      <w:r>
        <w:rPr>
          <w:sz w:val="20"/>
          <w:szCs w:val="20"/>
        </w:rPr>
        <w:t xml:space="preserve">Author(s): E. Frances Cassirer, Raina K. Plowright, </w:t>
      </w:r>
      <w:proofErr w:type="spellStart"/>
      <w:r>
        <w:rPr>
          <w:sz w:val="20"/>
          <w:szCs w:val="20"/>
        </w:rPr>
        <w:t>Kezia</w:t>
      </w:r>
      <w:proofErr w:type="spellEnd"/>
      <w:r>
        <w:rPr>
          <w:sz w:val="20"/>
          <w:szCs w:val="20"/>
        </w:rPr>
        <w:t xml:space="preserve"> R. </w:t>
      </w:r>
      <w:proofErr w:type="spellStart"/>
      <w:r>
        <w:rPr>
          <w:sz w:val="20"/>
          <w:szCs w:val="20"/>
        </w:rPr>
        <w:t>Manlove</w:t>
      </w:r>
      <w:proofErr w:type="spellEnd"/>
      <w:r>
        <w:rPr>
          <w:sz w:val="20"/>
          <w:szCs w:val="20"/>
        </w:rPr>
        <w:t>, Paul C. Cross,</w:t>
      </w:r>
    </w:p>
    <w:p w14:paraId="5E7BF9FF" w14:textId="77777777" w:rsidR="00FD0CD1" w:rsidRDefault="00000000">
      <w:pPr>
        <w:spacing w:line="240" w:lineRule="auto"/>
        <w:rPr>
          <w:sz w:val="20"/>
          <w:szCs w:val="20"/>
        </w:rPr>
      </w:pPr>
      <w:r>
        <w:rPr>
          <w:sz w:val="20"/>
          <w:szCs w:val="20"/>
        </w:rPr>
        <w:t xml:space="preserve">Andrew P. Dobson, Kathleen A. </w:t>
      </w:r>
      <w:proofErr w:type="gramStart"/>
      <w:r>
        <w:rPr>
          <w:sz w:val="20"/>
          <w:szCs w:val="20"/>
        </w:rPr>
        <w:t>Potter</w:t>
      </w:r>
      <w:proofErr w:type="gramEnd"/>
      <w:r>
        <w:rPr>
          <w:sz w:val="20"/>
          <w:szCs w:val="20"/>
        </w:rPr>
        <w:t xml:space="preserve"> and Peter J. Hudson</w:t>
      </w:r>
    </w:p>
    <w:p w14:paraId="55328CD1" w14:textId="77777777" w:rsidR="00FD0CD1" w:rsidRDefault="00000000">
      <w:pPr>
        <w:spacing w:line="240" w:lineRule="auto"/>
        <w:rPr>
          <w:sz w:val="20"/>
          <w:szCs w:val="20"/>
        </w:rPr>
      </w:pPr>
      <w:r>
        <w:rPr>
          <w:sz w:val="20"/>
          <w:szCs w:val="20"/>
        </w:rPr>
        <w:t xml:space="preserve">Source: Journal of Animal </w:t>
      </w:r>
      <w:proofErr w:type="gramStart"/>
      <w:r>
        <w:rPr>
          <w:sz w:val="20"/>
          <w:szCs w:val="20"/>
        </w:rPr>
        <w:t>Ecology ,</w:t>
      </w:r>
      <w:proofErr w:type="gramEnd"/>
      <w:r>
        <w:rPr>
          <w:sz w:val="20"/>
          <w:szCs w:val="20"/>
        </w:rPr>
        <w:t xml:space="preserve"> May 2013, Vol. 82, No. 3 (May 2013), pp. 518-528</w:t>
      </w:r>
    </w:p>
    <w:p w14:paraId="0F511E52" w14:textId="77777777" w:rsidR="00FD0CD1" w:rsidRDefault="00000000">
      <w:pPr>
        <w:spacing w:line="240" w:lineRule="auto"/>
        <w:rPr>
          <w:sz w:val="20"/>
          <w:szCs w:val="20"/>
        </w:rPr>
      </w:pPr>
      <w:r>
        <w:rPr>
          <w:sz w:val="20"/>
          <w:szCs w:val="20"/>
        </w:rPr>
        <w:t>Published by: British Ecological Society</w:t>
      </w:r>
    </w:p>
    <w:p w14:paraId="3604F4F3" w14:textId="77777777" w:rsidR="00FD0CD1" w:rsidRDefault="00000000">
      <w:pPr>
        <w:spacing w:line="240" w:lineRule="auto"/>
        <w:rPr>
          <w:sz w:val="20"/>
          <w:szCs w:val="20"/>
        </w:rPr>
      </w:pPr>
      <w:r>
        <w:rPr>
          <w:sz w:val="20"/>
          <w:szCs w:val="20"/>
        </w:rPr>
        <w:t xml:space="preserve">Stable URL: </w:t>
      </w:r>
      <w:hyperlink r:id="rId12">
        <w:r>
          <w:rPr>
            <w:color w:val="1155CC"/>
            <w:sz w:val="20"/>
            <w:szCs w:val="20"/>
            <w:u w:val="single"/>
          </w:rPr>
          <w:t>https://www.jstor.org/stable/24034620</w:t>
        </w:r>
      </w:hyperlink>
    </w:p>
    <w:p w14:paraId="7735DADA" w14:textId="77777777" w:rsidR="00FD0CD1" w:rsidRDefault="00FD0CD1">
      <w:pPr>
        <w:spacing w:line="240" w:lineRule="auto"/>
        <w:rPr>
          <w:sz w:val="20"/>
          <w:szCs w:val="20"/>
        </w:rPr>
      </w:pPr>
    </w:p>
    <w:p w14:paraId="6819CF75" w14:textId="77777777" w:rsidR="00FD0CD1" w:rsidRDefault="00000000">
      <w:pPr>
        <w:spacing w:line="240" w:lineRule="auto"/>
        <w:rPr>
          <w:sz w:val="20"/>
          <w:szCs w:val="20"/>
        </w:rPr>
      </w:pPr>
      <w:r>
        <w:rPr>
          <w:sz w:val="20"/>
          <w:szCs w:val="20"/>
        </w:rPr>
        <w:t>Pneumonia in Bighorn Sheep</w:t>
      </w:r>
    </w:p>
    <w:p w14:paraId="4138BBDB" w14:textId="77777777" w:rsidR="00FD0CD1" w:rsidRDefault="00000000">
      <w:pPr>
        <w:spacing w:line="240" w:lineRule="auto"/>
        <w:rPr>
          <w:sz w:val="20"/>
          <w:szCs w:val="20"/>
        </w:rPr>
      </w:pPr>
      <w:r>
        <w:rPr>
          <w:sz w:val="20"/>
          <w:szCs w:val="20"/>
        </w:rPr>
        <w:t>Author(s): E. FRANCES CASSIRER, KEZIA R. MANLOVE, EMILY S. ALMBERG, PAULINE L.</w:t>
      </w:r>
    </w:p>
    <w:p w14:paraId="388BA02B" w14:textId="77777777" w:rsidR="00FD0CD1" w:rsidRDefault="00000000">
      <w:pPr>
        <w:spacing w:line="240" w:lineRule="auto"/>
        <w:rPr>
          <w:sz w:val="20"/>
          <w:szCs w:val="20"/>
        </w:rPr>
      </w:pPr>
      <w:r>
        <w:rPr>
          <w:sz w:val="20"/>
          <w:szCs w:val="20"/>
        </w:rPr>
        <w:t>KAMATH, MIKE COX, PEREGRINE WOLFF, ANNETTE ROUG, JUSTIN SHANNON, RUSTY</w:t>
      </w:r>
    </w:p>
    <w:p w14:paraId="5F8C62C4" w14:textId="77777777" w:rsidR="00FD0CD1" w:rsidRDefault="00000000">
      <w:pPr>
        <w:spacing w:line="240" w:lineRule="auto"/>
        <w:rPr>
          <w:sz w:val="20"/>
          <w:szCs w:val="20"/>
        </w:rPr>
      </w:pPr>
      <w:r>
        <w:rPr>
          <w:sz w:val="20"/>
          <w:szCs w:val="20"/>
        </w:rPr>
        <w:t>ROBINSON, RICHARD B. HARRIS, BEN J. GONZALES, RAINA K. PLOWRIGHT, PETER J.</w:t>
      </w:r>
    </w:p>
    <w:p w14:paraId="27B5EE8B" w14:textId="77777777" w:rsidR="00FD0CD1" w:rsidRDefault="00000000">
      <w:pPr>
        <w:spacing w:line="240" w:lineRule="auto"/>
        <w:rPr>
          <w:sz w:val="20"/>
          <w:szCs w:val="20"/>
        </w:rPr>
      </w:pPr>
      <w:r>
        <w:rPr>
          <w:sz w:val="20"/>
          <w:szCs w:val="20"/>
        </w:rPr>
        <w:t xml:space="preserve">HUDSON, PAUL C. CROSS, ANDREW </w:t>
      </w:r>
      <w:proofErr w:type="gramStart"/>
      <w:r>
        <w:rPr>
          <w:sz w:val="20"/>
          <w:szCs w:val="20"/>
        </w:rPr>
        <w:t>DOBSON</w:t>
      </w:r>
      <w:proofErr w:type="gramEnd"/>
      <w:r>
        <w:rPr>
          <w:sz w:val="20"/>
          <w:szCs w:val="20"/>
        </w:rPr>
        <w:t xml:space="preserve"> and THOMAS E. BESSER</w:t>
      </w:r>
    </w:p>
    <w:p w14:paraId="098D0F36" w14:textId="77777777" w:rsidR="00FD0CD1" w:rsidRDefault="00000000">
      <w:pPr>
        <w:spacing w:line="240" w:lineRule="auto"/>
        <w:rPr>
          <w:sz w:val="20"/>
          <w:szCs w:val="20"/>
        </w:rPr>
      </w:pPr>
      <w:r>
        <w:rPr>
          <w:sz w:val="20"/>
          <w:szCs w:val="20"/>
        </w:rPr>
        <w:t xml:space="preserve">Source: The Journal of Wildlife </w:t>
      </w:r>
      <w:proofErr w:type="gramStart"/>
      <w:r>
        <w:rPr>
          <w:sz w:val="20"/>
          <w:szCs w:val="20"/>
        </w:rPr>
        <w:t>Management ,</w:t>
      </w:r>
      <w:proofErr w:type="gramEnd"/>
      <w:r>
        <w:rPr>
          <w:sz w:val="20"/>
          <w:szCs w:val="20"/>
        </w:rPr>
        <w:t xml:space="preserve"> January 2018, Vol. 82, No. 1, Special</w:t>
      </w:r>
    </w:p>
    <w:p w14:paraId="038D2D63" w14:textId="77777777" w:rsidR="00FD0CD1" w:rsidRDefault="00000000">
      <w:pPr>
        <w:spacing w:line="240" w:lineRule="auto"/>
        <w:rPr>
          <w:sz w:val="20"/>
          <w:szCs w:val="20"/>
        </w:rPr>
      </w:pPr>
      <w:r>
        <w:rPr>
          <w:sz w:val="20"/>
          <w:szCs w:val="20"/>
        </w:rPr>
        <w:t>Section: Mountain Sheep Management (January 2018), pp. 32-45</w:t>
      </w:r>
    </w:p>
    <w:p w14:paraId="5A12ED3B" w14:textId="77777777" w:rsidR="00FD0CD1" w:rsidRDefault="00000000">
      <w:pPr>
        <w:spacing w:line="240" w:lineRule="auto"/>
        <w:rPr>
          <w:sz w:val="20"/>
          <w:szCs w:val="20"/>
        </w:rPr>
      </w:pPr>
      <w:r>
        <w:rPr>
          <w:sz w:val="20"/>
          <w:szCs w:val="20"/>
        </w:rPr>
        <w:t>Published by: Wiley on behalf of the Wildlife Society</w:t>
      </w:r>
    </w:p>
    <w:p w14:paraId="2323C81A" w14:textId="77777777" w:rsidR="00FD0CD1" w:rsidRDefault="00000000">
      <w:pPr>
        <w:spacing w:line="240" w:lineRule="auto"/>
        <w:rPr>
          <w:sz w:val="20"/>
          <w:szCs w:val="20"/>
        </w:rPr>
      </w:pPr>
      <w:r>
        <w:rPr>
          <w:sz w:val="20"/>
          <w:szCs w:val="20"/>
        </w:rPr>
        <w:t xml:space="preserve">Stable URL: </w:t>
      </w:r>
      <w:hyperlink r:id="rId13">
        <w:r>
          <w:rPr>
            <w:color w:val="1155CC"/>
            <w:sz w:val="20"/>
            <w:szCs w:val="20"/>
            <w:u w:val="single"/>
          </w:rPr>
          <w:t>https://www.jstor.org/stable/10.2307/26609130</w:t>
        </w:r>
      </w:hyperlink>
    </w:p>
    <w:p w14:paraId="2EC054DA" w14:textId="77777777" w:rsidR="00FD0CD1" w:rsidRDefault="00FD0CD1">
      <w:pPr>
        <w:spacing w:line="240" w:lineRule="auto"/>
        <w:rPr>
          <w:sz w:val="20"/>
          <w:szCs w:val="20"/>
        </w:rPr>
      </w:pPr>
    </w:p>
    <w:p w14:paraId="23840D02" w14:textId="77777777" w:rsidR="00FD0CD1" w:rsidRDefault="00000000">
      <w:pPr>
        <w:spacing w:line="240" w:lineRule="auto"/>
        <w:rPr>
          <w:sz w:val="20"/>
          <w:szCs w:val="20"/>
        </w:rPr>
      </w:pPr>
      <w:r>
        <w:rPr>
          <w:sz w:val="20"/>
          <w:szCs w:val="20"/>
        </w:rPr>
        <w:t>Modeling Risk of Pneumonia Epizootics in Bighorn Sheep</w:t>
      </w:r>
    </w:p>
    <w:p w14:paraId="1BF3C917" w14:textId="77777777" w:rsidR="00FD0CD1" w:rsidRDefault="00000000">
      <w:pPr>
        <w:spacing w:line="240" w:lineRule="auto"/>
        <w:rPr>
          <w:sz w:val="20"/>
          <w:szCs w:val="20"/>
        </w:rPr>
      </w:pPr>
      <w:r>
        <w:rPr>
          <w:sz w:val="20"/>
          <w:szCs w:val="20"/>
        </w:rPr>
        <w:t>Author(s): SARAH N. SELLS, MICHAEL S. MITCHELL, J. JOSHUA NOWAK, PAUL M.</w:t>
      </w:r>
    </w:p>
    <w:p w14:paraId="72763625" w14:textId="77777777" w:rsidR="00FD0CD1" w:rsidRDefault="00000000">
      <w:pPr>
        <w:spacing w:line="240" w:lineRule="auto"/>
        <w:rPr>
          <w:sz w:val="20"/>
          <w:szCs w:val="20"/>
        </w:rPr>
      </w:pPr>
      <w:r>
        <w:rPr>
          <w:sz w:val="20"/>
          <w:szCs w:val="20"/>
        </w:rPr>
        <w:t>LUKACS, NEIL J. ANDERSON, JENNIFER M. RAMSEY, JUSTIN A. GUDE, PAUL R.</w:t>
      </w:r>
    </w:p>
    <w:p w14:paraId="3C080B86" w14:textId="77777777" w:rsidR="00FD0CD1" w:rsidRDefault="00000000">
      <w:pPr>
        <w:spacing w:line="240" w:lineRule="auto"/>
        <w:rPr>
          <w:sz w:val="20"/>
          <w:szCs w:val="20"/>
        </w:rPr>
      </w:pPr>
      <w:r>
        <w:rPr>
          <w:sz w:val="20"/>
          <w:szCs w:val="20"/>
        </w:rPr>
        <w:t>KRAUSMAN and Terry Shaffer</w:t>
      </w:r>
    </w:p>
    <w:p w14:paraId="1BAEE4AE" w14:textId="77777777" w:rsidR="00FD0CD1" w:rsidRDefault="00000000">
      <w:pPr>
        <w:spacing w:line="240" w:lineRule="auto"/>
        <w:rPr>
          <w:sz w:val="20"/>
          <w:szCs w:val="20"/>
        </w:rPr>
      </w:pPr>
      <w:r>
        <w:rPr>
          <w:sz w:val="20"/>
          <w:szCs w:val="20"/>
        </w:rPr>
        <w:t>Source:</w:t>
      </w:r>
    </w:p>
    <w:p w14:paraId="1F87A840" w14:textId="77777777" w:rsidR="00FD0CD1" w:rsidRDefault="00000000">
      <w:pPr>
        <w:spacing w:line="240" w:lineRule="auto"/>
        <w:rPr>
          <w:sz w:val="20"/>
          <w:szCs w:val="20"/>
        </w:rPr>
      </w:pPr>
      <w:r>
        <w:rPr>
          <w:sz w:val="20"/>
          <w:szCs w:val="20"/>
        </w:rPr>
        <w:t xml:space="preserve">The Journal of Wildlife </w:t>
      </w:r>
      <w:proofErr w:type="gramStart"/>
      <w:r>
        <w:rPr>
          <w:sz w:val="20"/>
          <w:szCs w:val="20"/>
        </w:rPr>
        <w:t>Management ,</w:t>
      </w:r>
      <w:proofErr w:type="gramEnd"/>
      <w:r>
        <w:rPr>
          <w:sz w:val="20"/>
          <w:szCs w:val="20"/>
        </w:rPr>
        <w:t xml:space="preserve"> February 2015, Vol. 79, No. 2 (February</w:t>
      </w:r>
    </w:p>
    <w:p w14:paraId="324E6C34" w14:textId="77777777" w:rsidR="00FD0CD1" w:rsidRDefault="00000000">
      <w:pPr>
        <w:spacing w:line="240" w:lineRule="auto"/>
        <w:rPr>
          <w:sz w:val="20"/>
          <w:szCs w:val="20"/>
        </w:rPr>
      </w:pPr>
      <w:r>
        <w:rPr>
          <w:sz w:val="20"/>
          <w:szCs w:val="20"/>
        </w:rPr>
        <w:t>2015), pp. 195-210</w:t>
      </w:r>
    </w:p>
    <w:p w14:paraId="0599CF46" w14:textId="77777777" w:rsidR="00FD0CD1" w:rsidRDefault="00000000">
      <w:pPr>
        <w:spacing w:line="240" w:lineRule="auto"/>
        <w:rPr>
          <w:sz w:val="20"/>
          <w:szCs w:val="20"/>
        </w:rPr>
      </w:pPr>
      <w:r>
        <w:rPr>
          <w:sz w:val="20"/>
          <w:szCs w:val="20"/>
        </w:rPr>
        <w:t>Published by: Wiley on behalf of the Wildlife Society</w:t>
      </w:r>
    </w:p>
    <w:p w14:paraId="78B175BC" w14:textId="77777777" w:rsidR="00FD0CD1" w:rsidRDefault="00000000">
      <w:pPr>
        <w:spacing w:line="240" w:lineRule="auto"/>
        <w:rPr>
          <w:sz w:val="20"/>
          <w:szCs w:val="20"/>
        </w:rPr>
      </w:pPr>
      <w:r>
        <w:rPr>
          <w:sz w:val="20"/>
          <w:szCs w:val="20"/>
        </w:rPr>
        <w:t xml:space="preserve">Stable URL: </w:t>
      </w:r>
      <w:hyperlink r:id="rId14">
        <w:r>
          <w:rPr>
            <w:color w:val="1155CC"/>
            <w:sz w:val="20"/>
            <w:szCs w:val="20"/>
            <w:u w:val="single"/>
          </w:rPr>
          <w:t>https://www.jstor.org/stable/43188323</w:t>
        </w:r>
      </w:hyperlink>
    </w:p>
    <w:p w14:paraId="4AFEAE2C" w14:textId="77777777" w:rsidR="00FD0CD1" w:rsidRDefault="00FD0CD1">
      <w:pPr>
        <w:spacing w:line="240" w:lineRule="auto"/>
        <w:rPr>
          <w:sz w:val="20"/>
          <w:szCs w:val="20"/>
        </w:rPr>
      </w:pPr>
    </w:p>
    <w:p w14:paraId="276CB802" w14:textId="77777777" w:rsidR="00FD0CD1" w:rsidRDefault="00FD0CD1">
      <w:pPr>
        <w:spacing w:line="240" w:lineRule="auto"/>
        <w:rPr>
          <w:sz w:val="20"/>
          <w:szCs w:val="20"/>
        </w:rPr>
      </w:pPr>
    </w:p>
    <w:p w14:paraId="10DBFF65" w14:textId="77777777" w:rsidR="00FD0CD1" w:rsidRDefault="00000000">
      <w:commentRangeStart w:id="9"/>
      <w:r>
        <w:t>Interview:</w:t>
      </w:r>
      <w:commentRangeEnd w:id="9"/>
      <w:r w:rsidR="00A37427">
        <w:rPr>
          <w:rStyle w:val="CommentReference"/>
        </w:rPr>
        <w:commentReference w:id="9"/>
      </w:r>
    </w:p>
    <w:p w14:paraId="62E170EC" w14:textId="77777777" w:rsidR="00FD0CD1" w:rsidRDefault="00FD0CD1"/>
    <w:commentRangeStart w:id="10"/>
    <w:p w14:paraId="7DB60684" w14:textId="77777777" w:rsidR="00FD0CD1" w:rsidRDefault="00000000">
      <w:pPr>
        <w:numPr>
          <w:ilvl w:val="0"/>
          <w:numId w:val="2"/>
        </w:numPr>
      </w:pPr>
      <w:r>
        <w:fldChar w:fldCharType="begin"/>
      </w:r>
      <w:r>
        <w:instrText>HYPERLINK "mailto:frances.cassirer@idfg.idaho.gov" \h</w:instrText>
      </w:r>
      <w:r>
        <w:fldChar w:fldCharType="separate"/>
      </w:r>
      <w:r>
        <w:rPr>
          <w:b/>
          <w:color w:val="1155CC"/>
          <w:sz w:val="21"/>
          <w:szCs w:val="21"/>
          <w:u w:val="single"/>
        </w:rPr>
        <w:t>frances.cassirer@idfg.idaho.gov</w:t>
      </w:r>
      <w:r>
        <w:rPr>
          <w:b/>
          <w:color w:val="1155CC"/>
          <w:sz w:val="21"/>
          <w:szCs w:val="21"/>
          <w:u w:val="single"/>
        </w:rPr>
        <w:fldChar w:fldCharType="end"/>
      </w:r>
      <w:commentRangeEnd w:id="10"/>
      <w:r w:rsidR="002A55D1">
        <w:rPr>
          <w:rStyle w:val="CommentReference"/>
        </w:rPr>
        <w:commentReference w:id="10"/>
      </w:r>
    </w:p>
    <w:p w14:paraId="4B24EEAA" w14:textId="77777777" w:rsidR="00FD0CD1" w:rsidRDefault="00000000">
      <w:pPr>
        <w:numPr>
          <w:ilvl w:val="0"/>
          <w:numId w:val="2"/>
        </w:numPr>
        <w:shd w:val="clear" w:color="auto" w:fill="FFFFFF"/>
        <w:rPr>
          <w:b/>
          <w:color w:val="005274"/>
        </w:rPr>
      </w:pPr>
      <w:r>
        <w:rPr>
          <w:b/>
          <w:color w:val="696D32"/>
          <w:sz w:val="21"/>
          <w:szCs w:val="21"/>
        </w:rPr>
        <w:t>Mike Cox- Wild Sheep Working Group Coordinator</w:t>
      </w:r>
    </w:p>
    <w:p w14:paraId="62E4BB35" w14:textId="77777777" w:rsidR="00FD0CD1" w:rsidRDefault="00000000">
      <w:pPr>
        <w:numPr>
          <w:ilvl w:val="1"/>
          <w:numId w:val="2"/>
        </w:numPr>
        <w:shd w:val="clear" w:color="auto" w:fill="FFFFFF"/>
        <w:rPr>
          <w:b/>
          <w:color w:val="005274"/>
        </w:rPr>
      </w:pPr>
      <w:hyperlink r:id="rId15">
        <w:r>
          <w:rPr>
            <w:b/>
            <w:color w:val="1155CC"/>
            <w:sz w:val="21"/>
            <w:szCs w:val="21"/>
            <w:u w:val="single"/>
          </w:rPr>
          <w:t>mike.cox@wafwa.org</w:t>
        </w:r>
      </w:hyperlink>
    </w:p>
    <w:p w14:paraId="7BEEDD15" w14:textId="77777777" w:rsidR="00FD0CD1" w:rsidRDefault="00000000">
      <w:pPr>
        <w:numPr>
          <w:ilvl w:val="1"/>
          <w:numId w:val="2"/>
        </w:numPr>
        <w:shd w:val="clear" w:color="auto" w:fill="FFFFFF"/>
        <w:rPr>
          <w:b/>
          <w:color w:val="005274"/>
        </w:rPr>
      </w:pPr>
      <w:r>
        <w:rPr>
          <w:b/>
          <w:color w:val="696D32"/>
          <w:sz w:val="21"/>
          <w:szCs w:val="21"/>
        </w:rPr>
        <w:t>(775) 688-1556</w:t>
      </w:r>
    </w:p>
    <w:p w14:paraId="15A46000" w14:textId="77777777" w:rsidR="00FD0CD1" w:rsidRDefault="00000000">
      <w:pPr>
        <w:numPr>
          <w:ilvl w:val="1"/>
          <w:numId w:val="2"/>
        </w:numPr>
        <w:shd w:val="clear" w:color="auto" w:fill="FFFFFF"/>
        <w:rPr>
          <w:b/>
          <w:color w:val="696D32"/>
          <w:sz w:val="21"/>
          <w:szCs w:val="21"/>
        </w:rPr>
      </w:pPr>
      <w:r>
        <w:rPr>
          <w:b/>
          <w:noProof/>
          <w:color w:val="696D32"/>
          <w:sz w:val="21"/>
          <w:szCs w:val="21"/>
        </w:rPr>
        <w:drawing>
          <wp:inline distT="114300" distB="114300" distL="114300" distR="114300" wp14:anchorId="2099C4A9" wp14:editId="461A53AC">
            <wp:extent cx="1843088" cy="1832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843088" cy="1832675"/>
                    </a:xfrm>
                    <a:prstGeom prst="rect">
                      <a:avLst/>
                    </a:prstGeom>
                    <a:ln/>
                  </pic:spPr>
                </pic:pic>
              </a:graphicData>
            </a:graphic>
          </wp:inline>
        </w:drawing>
      </w:r>
    </w:p>
    <w:p w14:paraId="5E038CBB" w14:textId="77777777" w:rsidR="00FD0CD1" w:rsidRDefault="00000000">
      <w:pPr>
        <w:numPr>
          <w:ilvl w:val="0"/>
          <w:numId w:val="2"/>
        </w:numPr>
        <w:rPr>
          <w:b/>
          <w:color w:val="005274"/>
          <w:sz w:val="21"/>
          <w:szCs w:val="21"/>
        </w:rPr>
      </w:pPr>
      <w:r>
        <w:rPr>
          <w:b/>
          <w:color w:val="005274"/>
          <w:sz w:val="21"/>
          <w:szCs w:val="21"/>
        </w:rPr>
        <w:t xml:space="preserve">Kevin Hurley (Past Chair) Wild Sheep Foundation- </w:t>
      </w:r>
      <w:r>
        <w:rPr>
          <w:b/>
          <w:color w:val="005274"/>
          <w:sz w:val="18"/>
          <w:szCs w:val="18"/>
        </w:rPr>
        <w:t>NWSGC Executive Director</w:t>
      </w:r>
    </w:p>
    <w:p w14:paraId="493ACCA2" w14:textId="77777777" w:rsidR="00FD0CD1" w:rsidRDefault="00000000">
      <w:pPr>
        <w:numPr>
          <w:ilvl w:val="1"/>
          <w:numId w:val="2"/>
        </w:numPr>
        <w:rPr>
          <w:b/>
          <w:color w:val="005274"/>
          <w:sz w:val="21"/>
          <w:szCs w:val="21"/>
        </w:rPr>
      </w:pPr>
      <w:r>
        <w:rPr>
          <w:b/>
          <w:color w:val="005274"/>
          <w:sz w:val="18"/>
          <w:szCs w:val="18"/>
        </w:rPr>
        <w:t>(307) 899-9375</w:t>
      </w:r>
    </w:p>
    <w:p w14:paraId="6FC92F80" w14:textId="77777777" w:rsidR="00FD0CD1" w:rsidRDefault="00000000">
      <w:pPr>
        <w:numPr>
          <w:ilvl w:val="1"/>
          <w:numId w:val="2"/>
        </w:numPr>
        <w:shd w:val="clear" w:color="auto" w:fill="FFFFFF"/>
        <w:spacing w:after="180"/>
        <w:rPr>
          <w:b/>
          <w:color w:val="005274"/>
        </w:rPr>
      </w:pPr>
      <w:r>
        <w:rPr>
          <w:b/>
          <w:color w:val="005274"/>
          <w:sz w:val="18"/>
          <w:szCs w:val="18"/>
        </w:rPr>
        <w:t>khurley@wildsheepfoundation.org</w:t>
      </w:r>
    </w:p>
    <w:p w14:paraId="14303ABD" w14:textId="77777777" w:rsidR="00FD0CD1" w:rsidRDefault="00FD0CD1"/>
    <w:p w14:paraId="194A143E" w14:textId="77777777" w:rsidR="00FD0CD1" w:rsidRDefault="00FD0CD1"/>
    <w:p w14:paraId="49F74F1D" w14:textId="77777777" w:rsidR="00FD0CD1" w:rsidRDefault="00000000">
      <w:commentRangeStart w:id="11"/>
      <w:r>
        <w:t>Planning and Logistics</w:t>
      </w:r>
      <w:commentRangeEnd w:id="11"/>
      <w:r w:rsidR="00A37427">
        <w:rPr>
          <w:rStyle w:val="CommentReference"/>
        </w:rPr>
        <w:commentReference w:id="11"/>
      </w:r>
      <w:r>
        <w:t xml:space="preserve">: </w:t>
      </w:r>
    </w:p>
    <w:p w14:paraId="2FA2D50B" w14:textId="77777777" w:rsidR="00FD0CD1" w:rsidRDefault="00000000">
      <w:pPr>
        <w:numPr>
          <w:ilvl w:val="0"/>
          <w:numId w:val="4"/>
        </w:numPr>
      </w:pPr>
      <w:r>
        <w:t>Slideshow Rough Plan:</w:t>
      </w:r>
    </w:p>
    <w:p w14:paraId="14D3C1BE" w14:textId="77777777" w:rsidR="00FD0CD1" w:rsidRDefault="00000000">
      <w:pPr>
        <w:numPr>
          <w:ilvl w:val="1"/>
          <w:numId w:val="4"/>
        </w:numPr>
      </w:pPr>
      <w:r>
        <w:t>Title / Introductory Slides</w:t>
      </w:r>
    </w:p>
    <w:p w14:paraId="1ABC5916" w14:textId="77777777" w:rsidR="00FD0CD1" w:rsidRDefault="00000000">
      <w:pPr>
        <w:numPr>
          <w:ilvl w:val="1"/>
          <w:numId w:val="4"/>
        </w:numPr>
      </w:pPr>
      <w:r>
        <w:t>What is Sheep Pneumonia?</w:t>
      </w:r>
    </w:p>
    <w:p w14:paraId="46B26A46" w14:textId="77777777" w:rsidR="00FD0CD1" w:rsidRDefault="00000000">
      <w:pPr>
        <w:numPr>
          <w:ilvl w:val="1"/>
          <w:numId w:val="4"/>
        </w:numPr>
      </w:pPr>
      <w:r>
        <w:t>How does this Disease negatively impact populations?</w:t>
      </w:r>
    </w:p>
    <w:p w14:paraId="45A3CBA2" w14:textId="77777777" w:rsidR="00FD0CD1" w:rsidRDefault="00000000">
      <w:pPr>
        <w:numPr>
          <w:ilvl w:val="1"/>
          <w:numId w:val="4"/>
        </w:numPr>
      </w:pPr>
      <w:r>
        <w:t>What is the best strategy for stopping the spread?</w:t>
      </w:r>
    </w:p>
    <w:p w14:paraId="37C7D547" w14:textId="77777777" w:rsidR="00FD0CD1" w:rsidRDefault="00000000">
      <w:pPr>
        <w:numPr>
          <w:ilvl w:val="1"/>
          <w:numId w:val="4"/>
        </w:numPr>
      </w:pPr>
      <w:r>
        <w:t>What is currently being done?</w:t>
      </w:r>
    </w:p>
    <w:p w14:paraId="084DCCF4" w14:textId="77777777" w:rsidR="00FD0CD1" w:rsidRDefault="00000000">
      <w:pPr>
        <w:numPr>
          <w:ilvl w:val="1"/>
          <w:numId w:val="4"/>
        </w:numPr>
      </w:pPr>
      <w:r>
        <w:t>Have Current strategies been effective, is there a positive outlook?</w:t>
      </w:r>
    </w:p>
    <w:p w14:paraId="2BBC5D0C" w14:textId="77777777" w:rsidR="00FD0CD1" w:rsidRDefault="00000000">
      <w:pPr>
        <w:numPr>
          <w:ilvl w:val="1"/>
          <w:numId w:val="4"/>
        </w:numPr>
      </w:pPr>
      <w:r>
        <w:t>General Conclusions / References</w:t>
      </w:r>
    </w:p>
    <w:p w14:paraId="744A55DF" w14:textId="77777777" w:rsidR="00FD0CD1" w:rsidRDefault="00000000">
      <w:pPr>
        <w:numPr>
          <w:ilvl w:val="0"/>
          <w:numId w:val="4"/>
        </w:numPr>
      </w:pPr>
      <w:commentRangeStart w:id="12"/>
      <w:r>
        <w:t xml:space="preserve">Communications: </w:t>
      </w:r>
      <w:r>
        <w:rPr>
          <w:b/>
        </w:rPr>
        <w:t>Snapchat group</w:t>
      </w:r>
      <w:commentRangeEnd w:id="12"/>
      <w:r w:rsidR="00A37427">
        <w:rPr>
          <w:rStyle w:val="CommentReference"/>
        </w:rPr>
        <w:commentReference w:id="12"/>
      </w:r>
    </w:p>
    <w:p w14:paraId="62CD34E9" w14:textId="77777777" w:rsidR="00FD0CD1" w:rsidRDefault="00000000">
      <w:pPr>
        <w:numPr>
          <w:ilvl w:val="0"/>
          <w:numId w:val="4"/>
        </w:numPr>
      </w:pPr>
      <w:r>
        <w:t>Schedule:</w:t>
      </w:r>
    </w:p>
    <w:p w14:paraId="7573B3DF" w14:textId="77777777" w:rsidR="00FD0CD1" w:rsidRDefault="00000000">
      <w:pPr>
        <w:numPr>
          <w:ilvl w:val="1"/>
          <w:numId w:val="4"/>
        </w:numPr>
      </w:pPr>
      <w:r>
        <w:t>Follow up with Chloe- Week of 11/14</w:t>
      </w:r>
    </w:p>
    <w:p w14:paraId="72C85B0F" w14:textId="77777777" w:rsidR="00FD0CD1" w:rsidRDefault="00000000">
      <w:pPr>
        <w:numPr>
          <w:ilvl w:val="1"/>
          <w:numId w:val="4"/>
        </w:numPr>
      </w:pPr>
      <w:r>
        <w:t xml:space="preserve">Reach out for an interview after consolidating questions and focus. </w:t>
      </w:r>
    </w:p>
    <w:p w14:paraId="0B5A41C4" w14:textId="77777777" w:rsidR="00FD0CD1" w:rsidRDefault="00000000">
      <w:pPr>
        <w:numPr>
          <w:ilvl w:val="1"/>
          <w:numId w:val="4"/>
        </w:numPr>
      </w:pPr>
      <w:r>
        <w:t xml:space="preserve">Have all parts of the presentation finished by group members by 12/2- allow for comments from others over the weekend before presentation. </w:t>
      </w:r>
    </w:p>
    <w:sectPr w:rsidR="00FD0C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Beaupre" w:date="2022-11-14T14:05:00Z" w:initials="CB">
    <w:p w14:paraId="3A64029F" w14:textId="77777777" w:rsidR="0062492E" w:rsidRDefault="0062492E" w:rsidP="00CA234D">
      <w:pPr>
        <w:pStyle w:val="CommentText"/>
      </w:pPr>
      <w:r>
        <w:rPr>
          <w:rStyle w:val="CommentReference"/>
        </w:rPr>
        <w:annotationRef/>
      </w:r>
      <w:r>
        <w:t>Outline grade: 11/12 all pts covered but not in an outline format</w:t>
      </w:r>
    </w:p>
  </w:comment>
  <w:comment w:id="1" w:author="Chloe Beaupre" w:date="2022-11-14T14:28:00Z" w:initials="CB">
    <w:p w14:paraId="41451B92" w14:textId="77777777" w:rsidR="00A37427" w:rsidRDefault="00A37427" w:rsidP="006B55B0">
      <w:pPr>
        <w:pStyle w:val="CommentText"/>
      </w:pPr>
      <w:r>
        <w:rPr>
          <w:rStyle w:val="CommentReference"/>
        </w:rPr>
        <w:annotationRef/>
      </w:r>
      <w:r>
        <w:t>Total 17/20</w:t>
      </w:r>
    </w:p>
  </w:comment>
  <w:comment w:id="2" w:author="Chloe Beaupre" w:date="2022-11-14T14:09:00Z" w:initials="CB">
    <w:p w14:paraId="6BF6578F" w14:textId="11CB975C" w:rsidR="0062492E" w:rsidRDefault="0062492E" w:rsidP="00D95ABB">
      <w:pPr>
        <w:pStyle w:val="CommentText"/>
      </w:pPr>
      <w:r>
        <w:rPr>
          <w:rStyle w:val="CommentReference"/>
        </w:rPr>
        <w:annotationRef/>
      </w:r>
      <w:r>
        <w:t>I think a point that is missing in your background or main points is how/why wild and domestic sheep comingle? I think y'all should include a short discussion of domestic sheep grazing on public lands.</w:t>
      </w:r>
    </w:p>
  </w:comment>
  <w:comment w:id="3" w:author="Chloe Beaupre" w:date="2022-11-14T14:08:00Z" w:initials="CB">
    <w:p w14:paraId="0E67FA42" w14:textId="636C41DF" w:rsidR="0062492E" w:rsidRDefault="0062492E" w:rsidP="008D48FA">
      <w:pPr>
        <w:pStyle w:val="CommentText"/>
      </w:pPr>
      <w:r>
        <w:rPr>
          <w:rStyle w:val="CommentReference"/>
        </w:rPr>
        <w:annotationRef/>
      </w:r>
      <w:r>
        <w:t>Main pts (4/5 pts) How could we divide these points into 3-5 main themes with these as subpoints within the themes?</w:t>
      </w:r>
    </w:p>
  </w:comment>
  <w:comment w:id="4" w:author="Chloe Beaupre" w:date="2022-11-14T14:11:00Z" w:initials="CB">
    <w:p w14:paraId="56313F21" w14:textId="77777777" w:rsidR="0062492E" w:rsidRDefault="0062492E" w:rsidP="004B6E0A">
      <w:pPr>
        <w:pStyle w:val="CommentText"/>
      </w:pPr>
      <w:r>
        <w:rPr>
          <w:rStyle w:val="CommentReference"/>
        </w:rPr>
        <w:annotationRef/>
      </w:r>
      <w:r>
        <w:t>This is really interesting! I think each of these strategies could be expanded upon. E.g. How do you improve wild sheep nutritional condition?</w:t>
      </w:r>
    </w:p>
  </w:comment>
  <w:comment w:id="7" w:author="Chloe Beaupre" w:date="2022-11-14T14:16:00Z" w:initials="CB">
    <w:p w14:paraId="07362C18" w14:textId="77777777" w:rsidR="002A55D1" w:rsidRDefault="002A55D1" w:rsidP="00757AA1">
      <w:pPr>
        <w:pStyle w:val="CommentText"/>
      </w:pPr>
      <w:r>
        <w:rPr>
          <w:rStyle w:val="CommentReference"/>
        </w:rPr>
        <w:annotationRef/>
      </w:r>
      <w:r>
        <w:t>I'd take a positive spin on this and emphasize that yes, preventing sheep pneumonia is challenging but it provides opportunities for collaborative management among ranchers and managers to separate the populations and provide some examples of cool collaboration.</w:t>
      </w:r>
    </w:p>
  </w:comment>
  <w:comment w:id="8" w:author="Chloe Beaupre" w:date="2022-11-14T14:23:00Z" w:initials="CB">
    <w:p w14:paraId="0977E233" w14:textId="77777777" w:rsidR="00A37427" w:rsidRDefault="00A37427" w:rsidP="002325C0">
      <w:pPr>
        <w:pStyle w:val="CommentText"/>
      </w:pPr>
      <w:r>
        <w:rPr>
          <w:rStyle w:val="CommentReference"/>
        </w:rPr>
        <w:annotationRef/>
      </w:r>
      <w:r>
        <w:t>Literature 2/2</w:t>
      </w:r>
    </w:p>
  </w:comment>
  <w:comment w:id="9" w:author="Chloe Beaupre" w:date="2022-11-14T14:23:00Z" w:initials="CB">
    <w:p w14:paraId="0C7EB016" w14:textId="77777777" w:rsidR="00A37427" w:rsidRDefault="00A37427">
      <w:pPr>
        <w:pStyle w:val="CommentText"/>
      </w:pPr>
      <w:r>
        <w:rPr>
          <w:rStyle w:val="CommentReference"/>
        </w:rPr>
        <w:annotationRef/>
      </w:r>
      <w:r>
        <w:t>Interview 2/2 love these potential interviewees!</w:t>
      </w:r>
    </w:p>
    <w:p w14:paraId="7335E520" w14:textId="77777777" w:rsidR="00A37427" w:rsidRDefault="00A37427">
      <w:pPr>
        <w:pStyle w:val="CommentText"/>
      </w:pPr>
    </w:p>
    <w:p w14:paraId="4138E078" w14:textId="77777777" w:rsidR="00A37427" w:rsidRDefault="00A37427" w:rsidP="00A64A21">
      <w:pPr>
        <w:pStyle w:val="CommentText"/>
      </w:pPr>
      <w:r>
        <w:t>What are potential questions for the interviews?</w:t>
      </w:r>
    </w:p>
  </w:comment>
  <w:comment w:id="10" w:author="Chloe Beaupre" w:date="2022-11-14T14:18:00Z" w:initials="CB">
    <w:p w14:paraId="6A030A8B" w14:textId="2D8C152F" w:rsidR="002A55D1" w:rsidRDefault="002A55D1" w:rsidP="0065734F">
      <w:pPr>
        <w:pStyle w:val="CommentText"/>
      </w:pPr>
      <w:r>
        <w:rPr>
          <w:rStyle w:val="CommentReference"/>
        </w:rPr>
        <w:annotationRef/>
      </w:r>
      <w:r>
        <w:t>This would be an awesome interview!</w:t>
      </w:r>
    </w:p>
  </w:comment>
  <w:comment w:id="11" w:author="Chloe Beaupre" w:date="2022-11-14T14:26:00Z" w:initials="CB">
    <w:p w14:paraId="674656DF" w14:textId="77777777" w:rsidR="00A37427" w:rsidRDefault="00A37427" w:rsidP="000B3317">
      <w:pPr>
        <w:pStyle w:val="CommentText"/>
      </w:pPr>
      <w:r>
        <w:rPr>
          <w:rStyle w:val="CommentReference"/>
        </w:rPr>
        <w:annotationRef/>
      </w:r>
      <w:r>
        <w:t>Planning and logistics (3/4) who will be responsible for what?</w:t>
      </w:r>
    </w:p>
  </w:comment>
  <w:comment w:id="12" w:author="Chloe Beaupre" w:date="2022-11-14T14:25:00Z" w:initials="CB">
    <w:p w14:paraId="008B861A" w14:textId="1B9CD178" w:rsidR="00A37427" w:rsidRDefault="00A37427" w:rsidP="002B255C">
      <w:pPr>
        <w:pStyle w:val="CommentText"/>
      </w:pPr>
      <w:r>
        <w:rPr>
          <w:rStyle w:val="CommentReference"/>
        </w:rPr>
        <w:annotationRef/>
      </w:r>
      <w:r>
        <w:t>How will you share information, documents, and references? Google drive? Shared 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4029F" w15:done="0"/>
  <w15:commentEx w15:paraId="41451B92" w15:done="0"/>
  <w15:commentEx w15:paraId="6BF6578F" w15:done="0"/>
  <w15:commentEx w15:paraId="0E67FA42" w15:done="0"/>
  <w15:commentEx w15:paraId="56313F21" w15:done="0"/>
  <w15:commentEx w15:paraId="07362C18" w15:done="0"/>
  <w15:commentEx w15:paraId="0977E233" w15:done="0"/>
  <w15:commentEx w15:paraId="4138E078" w15:done="0"/>
  <w15:commentEx w15:paraId="6A030A8B" w15:done="0"/>
  <w15:commentEx w15:paraId="674656DF" w15:done="0"/>
  <w15:commentEx w15:paraId="008B8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C99B" w16cex:dateUtc="2022-11-14T19:05:00Z"/>
  <w16cex:commentExtensible w16cex:durableId="271CCF06" w16cex:dateUtc="2022-11-14T19:28:00Z"/>
  <w16cex:commentExtensible w16cex:durableId="271CCAB5" w16cex:dateUtc="2022-11-14T19:09:00Z"/>
  <w16cex:commentExtensible w16cex:durableId="271CCA5B" w16cex:dateUtc="2022-11-14T19:08:00Z"/>
  <w16cex:commentExtensible w16cex:durableId="271CCB05" w16cex:dateUtc="2022-11-14T19:11:00Z"/>
  <w16cex:commentExtensible w16cex:durableId="271CCC2F" w16cex:dateUtc="2022-11-14T19:16:00Z"/>
  <w16cex:commentExtensible w16cex:durableId="271CCDF6" w16cex:dateUtc="2022-11-14T19:23:00Z"/>
  <w16cex:commentExtensible w16cex:durableId="271CCDDE" w16cex:dateUtc="2022-11-14T19:23:00Z"/>
  <w16cex:commentExtensible w16cex:durableId="271CCCD0" w16cex:dateUtc="2022-11-14T19:18:00Z"/>
  <w16cex:commentExtensible w16cex:durableId="271CCEA5" w16cex:dateUtc="2022-11-14T19:26:00Z"/>
  <w16cex:commentExtensible w16cex:durableId="271CCE72" w16cex:dateUtc="2022-11-14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4029F" w16cid:durableId="271CC99B"/>
  <w16cid:commentId w16cid:paraId="41451B92" w16cid:durableId="271CCF06"/>
  <w16cid:commentId w16cid:paraId="6BF6578F" w16cid:durableId="271CCAB5"/>
  <w16cid:commentId w16cid:paraId="0E67FA42" w16cid:durableId="271CCA5B"/>
  <w16cid:commentId w16cid:paraId="56313F21" w16cid:durableId="271CCB05"/>
  <w16cid:commentId w16cid:paraId="07362C18" w16cid:durableId="271CCC2F"/>
  <w16cid:commentId w16cid:paraId="0977E233" w16cid:durableId="271CCDF6"/>
  <w16cid:commentId w16cid:paraId="4138E078" w16cid:durableId="271CCDDE"/>
  <w16cid:commentId w16cid:paraId="6A030A8B" w16cid:durableId="271CCCD0"/>
  <w16cid:commentId w16cid:paraId="674656DF" w16cid:durableId="271CCEA5"/>
  <w16cid:commentId w16cid:paraId="008B861A" w16cid:durableId="271CC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DF4"/>
    <w:multiLevelType w:val="multilevel"/>
    <w:tmpl w:val="829C1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6B3827"/>
    <w:multiLevelType w:val="multilevel"/>
    <w:tmpl w:val="B95EF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685715"/>
    <w:multiLevelType w:val="multilevel"/>
    <w:tmpl w:val="233AE450"/>
    <w:lvl w:ilvl="0">
      <w:start w:val="1"/>
      <w:numFmt w:val="bullet"/>
      <w:lvlText w:val="●"/>
      <w:lvlJc w:val="left"/>
      <w:pPr>
        <w:ind w:left="720" w:hanging="360"/>
      </w:pPr>
      <w:rPr>
        <w:rFonts w:ascii="Arial" w:eastAsia="Arial" w:hAnsi="Arial" w:cs="Arial"/>
        <w:color w:val="8B8B8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32969"/>
    <w:multiLevelType w:val="multilevel"/>
    <w:tmpl w:val="AFEA5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930792">
    <w:abstractNumId w:val="3"/>
  </w:num>
  <w:num w:numId="2" w16cid:durableId="353239369">
    <w:abstractNumId w:val="2"/>
  </w:num>
  <w:num w:numId="3" w16cid:durableId="1092698568">
    <w:abstractNumId w:val="0"/>
  </w:num>
  <w:num w:numId="4" w16cid:durableId="6875667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CD1"/>
    <w:rsid w:val="002A55D1"/>
    <w:rsid w:val="0062492E"/>
    <w:rsid w:val="00A37427"/>
    <w:rsid w:val="00FD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52C7"/>
  <w15:docId w15:val="{4CE06772-440B-4040-BBC5-F7660BCE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2492E"/>
    <w:rPr>
      <w:sz w:val="16"/>
      <w:szCs w:val="16"/>
    </w:rPr>
  </w:style>
  <w:style w:type="paragraph" w:styleId="CommentText">
    <w:name w:val="annotation text"/>
    <w:basedOn w:val="Normal"/>
    <w:link w:val="CommentTextChar"/>
    <w:uiPriority w:val="99"/>
    <w:unhideWhenUsed/>
    <w:rsid w:val="0062492E"/>
    <w:pPr>
      <w:spacing w:line="240" w:lineRule="auto"/>
    </w:pPr>
    <w:rPr>
      <w:sz w:val="20"/>
      <w:szCs w:val="20"/>
    </w:rPr>
  </w:style>
  <w:style w:type="character" w:customStyle="1" w:styleId="CommentTextChar">
    <w:name w:val="Comment Text Char"/>
    <w:basedOn w:val="DefaultParagraphFont"/>
    <w:link w:val="CommentText"/>
    <w:uiPriority w:val="99"/>
    <w:rsid w:val="0062492E"/>
    <w:rPr>
      <w:sz w:val="20"/>
      <w:szCs w:val="20"/>
    </w:rPr>
  </w:style>
  <w:style w:type="paragraph" w:styleId="CommentSubject">
    <w:name w:val="annotation subject"/>
    <w:basedOn w:val="CommentText"/>
    <w:next w:val="CommentText"/>
    <w:link w:val="CommentSubjectChar"/>
    <w:uiPriority w:val="99"/>
    <w:semiHidden/>
    <w:unhideWhenUsed/>
    <w:rsid w:val="0062492E"/>
    <w:rPr>
      <w:b/>
      <w:bCs/>
    </w:rPr>
  </w:style>
  <w:style w:type="character" w:customStyle="1" w:styleId="CommentSubjectChar">
    <w:name w:val="Comment Subject Char"/>
    <w:basedOn w:val="CommentTextChar"/>
    <w:link w:val="CommentSubject"/>
    <w:uiPriority w:val="99"/>
    <w:semiHidden/>
    <w:rsid w:val="0062492E"/>
    <w:rPr>
      <w:b/>
      <w:bCs/>
      <w:sz w:val="20"/>
      <w:szCs w:val="20"/>
    </w:rPr>
  </w:style>
  <w:style w:type="paragraph" w:styleId="Revision">
    <w:name w:val="Revision"/>
    <w:hidden/>
    <w:uiPriority w:val="99"/>
    <w:semiHidden/>
    <w:rsid w:val="002A55D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jstor.org/stable/10.2307/26609130"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jstor.org/stable/240346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fs.usda.gov/Internet/FSE_DOCUMENTS/stelprdb5385708.pdf" TargetMode="External"/><Relationship Id="rId5" Type="http://schemas.openxmlformats.org/officeDocument/2006/relationships/comments" Target="comments.xml"/><Relationship Id="rId15" Type="http://schemas.openxmlformats.org/officeDocument/2006/relationships/hyperlink" Target="mailto:mike.cox@wafwa.org" TargetMode="External"/><Relationship Id="rId10" Type="http://schemas.openxmlformats.org/officeDocument/2006/relationships/hyperlink" Target="https://www.bighorninstitute.org/endangered-peninsular-bigho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org/doi/full/10.1126/science.1170587" TargetMode="External"/><Relationship Id="rId14" Type="http://schemas.openxmlformats.org/officeDocument/2006/relationships/hyperlink" Target="https://www.jstor.org/stable/4318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Beaupre</cp:lastModifiedBy>
  <cp:revision>2</cp:revision>
  <dcterms:created xsi:type="dcterms:W3CDTF">2022-11-14T19:28:00Z</dcterms:created>
  <dcterms:modified xsi:type="dcterms:W3CDTF">2022-11-14T19:28:00Z</dcterms:modified>
</cp:coreProperties>
</file>